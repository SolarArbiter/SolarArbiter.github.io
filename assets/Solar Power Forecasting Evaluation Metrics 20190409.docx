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B2290" w14:textId="77777777" w:rsidR="00140B2E" w:rsidRDefault="00140B2E" w:rsidP="005B458B">
      <w:pPr>
        <w:tabs>
          <w:tab w:val="right" w:pos="8720"/>
        </w:tabs>
        <w:jc w:val="center"/>
        <w:rPr>
          <w:rFonts w:ascii="Times New Roman" w:hAnsi="Times New Roman"/>
          <w:b/>
          <w:sz w:val="32"/>
        </w:rPr>
      </w:pPr>
      <w:bookmarkStart w:id="0" w:name="_Hlk2891947"/>
    </w:p>
    <w:p w14:paraId="58DE0AC4" w14:textId="28B3F5A9" w:rsidR="006E5DDA" w:rsidRDefault="00D66182" w:rsidP="005B458B">
      <w:pPr>
        <w:tabs>
          <w:tab w:val="right" w:pos="8720"/>
        </w:tabs>
        <w:jc w:val="center"/>
        <w:rPr>
          <w:u w:val="single"/>
        </w:rPr>
      </w:pPr>
      <w:r>
        <w:rPr>
          <w:rFonts w:ascii="Times New Roman" w:hAnsi="Times New Roman"/>
          <w:b/>
          <w:sz w:val="32"/>
        </w:rPr>
        <w:t>Solar Power Forecast Evaluation Metrics</w:t>
      </w:r>
    </w:p>
    <w:p w14:paraId="1844839A" w14:textId="77777777" w:rsidR="005B458B" w:rsidRPr="003E76C6" w:rsidRDefault="005B458B" w:rsidP="005B458B">
      <w:pPr>
        <w:tabs>
          <w:tab w:val="right" w:pos="8720"/>
        </w:tabs>
        <w:jc w:val="center"/>
        <w:rPr>
          <w:rFonts w:ascii="Times New Roman" w:hAnsi="Times New Roman"/>
        </w:rPr>
      </w:pPr>
    </w:p>
    <w:p w14:paraId="0CCBC522" w14:textId="7B61EE1C" w:rsidR="009D762D" w:rsidRDefault="009D762D">
      <w:pPr>
        <w:outlineLvl w:val="0"/>
        <w:rPr>
          <w:rFonts w:ascii="Times New Roman" w:hAnsi="Times New Roman"/>
        </w:rPr>
      </w:pPr>
    </w:p>
    <w:p w14:paraId="3795E354" w14:textId="7F445130" w:rsidR="00CF130E" w:rsidRDefault="00CF130E" w:rsidP="00021ADD">
      <w:pPr>
        <w:jc w:val="both"/>
        <w:outlineLvl w:val="0"/>
        <w:rPr>
          <w:rFonts w:ascii="Times New Roman" w:hAnsi="Times New Roman"/>
          <w:lang w:eastAsia="zh-CN"/>
        </w:rPr>
      </w:pPr>
      <w:r>
        <w:rPr>
          <w:rFonts w:ascii="Times New Roman" w:hAnsi="Times New Roman"/>
          <w:lang w:eastAsia="zh-CN"/>
        </w:rPr>
        <w:t xml:space="preserve">This report presents a suite of metrics for evaluating </w:t>
      </w:r>
      <w:r w:rsidR="0020711E">
        <w:rPr>
          <w:rFonts w:ascii="Times New Roman" w:hAnsi="Times New Roman"/>
          <w:lang w:eastAsia="zh-CN"/>
        </w:rPr>
        <w:t xml:space="preserve">deterministic and probabilistic </w:t>
      </w:r>
      <w:r>
        <w:rPr>
          <w:rFonts w:ascii="Times New Roman" w:hAnsi="Times New Roman"/>
          <w:lang w:eastAsia="zh-CN"/>
        </w:rPr>
        <w:t>solar power forecast</w:t>
      </w:r>
      <w:r w:rsidR="00C87D47">
        <w:rPr>
          <w:rFonts w:ascii="Times New Roman" w:hAnsi="Times New Roman"/>
          <w:lang w:eastAsia="zh-CN"/>
        </w:rPr>
        <w:t>s within the Solar Forecast Arbiter evaluation framework</w:t>
      </w:r>
      <w:r>
        <w:rPr>
          <w:rFonts w:ascii="Times New Roman" w:hAnsi="Times New Roman"/>
          <w:lang w:eastAsia="zh-CN"/>
        </w:rPr>
        <w:t xml:space="preserve">. These metrics will be used for different purposes, e.g. </w:t>
      </w:r>
      <w:r w:rsidR="0062605F">
        <w:rPr>
          <w:rFonts w:ascii="Times New Roman" w:hAnsi="Times New Roman"/>
          <w:lang w:eastAsia="zh-CN"/>
        </w:rPr>
        <w:t xml:space="preserve">comparing the forecast and the measurement, comparing the performance of multiple forecasts, and evaluating an event forecast. </w:t>
      </w:r>
      <w:r w:rsidR="0020711E">
        <w:rPr>
          <w:rFonts w:ascii="Times New Roman" w:hAnsi="Times New Roman"/>
          <w:lang w:eastAsia="zh-CN"/>
        </w:rPr>
        <w:t>R</w:t>
      </w:r>
      <w:r w:rsidR="004E0050">
        <w:rPr>
          <w:rFonts w:ascii="Times New Roman" w:hAnsi="Times New Roman"/>
          <w:lang w:eastAsia="zh-CN"/>
        </w:rPr>
        <w:t>elated topics, such as anomalous</w:t>
      </w:r>
      <w:r w:rsidR="00C87D47">
        <w:rPr>
          <w:rFonts w:ascii="Times New Roman" w:hAnsi="Times New Roman"/>
          <w:lang w:eastAsia="zh-CN"/>
        </w:rPr>
        <w:t xml:space="preserve"> and missing</w:t>
      </w:r>
      <w:r w:rsidR="004E0050">
        <w:rPr>
          <w:rFonts w:ascii="Times New Roman" w:hAnsi="Times New Roman"/>
          <w:lang w:eastAsia="zh-CN"/>
        </w:rPr>
        <w:t xml:space="preserve"> data issue</w:t>
      </w:r>
      <w:r w:rsidR="00C87D47">
        <w:rPr>
          <w:rFonts w:ascii="Times New Roman" w:hAnsi="Times New Roman"/>
          <w:lang w:eastAsia="zh-CN"/>
        </w:rPr>
        <w:t>s</w:t>
      </w:r>
      <w:r w:rsidR="004E0050">
        <w:rPr>
          <w:rFonts w:ascii="Times New Roman" w:hAnsi="Times New Roman"/>
          <w:lang w:eastAsia="zh-CN"/>
        </w:rPr>
        <w:t xml:space="preserve">, </w:t>
      </w:r>
      <w:r w:rsidR="00AB11D4">
        <w:rPr>
          <w:rFonts w:ascii="Times New Roman" w:hAnsi="Times New Roman"/>
          <w:lang w:eastAsia="zh-CN"/>
        </w:rPr>
        <w:t>the period</w:t>
      </w:r>
      <w:r w:rsidR="00886470">
        <w:rPr>
          <w:rFonts w:ascii="Times New Roman" w:hAnsi="Times New Roman"/>
          <w:lang w:eastAsia="zh-CN"/>
        </w:rPr>
        <w:t>s</w:t>
      </w:r>
      <w:r w:rsidR="00AB11D4">
        <w:rPr>
          <w:rFonts w:ascii="Times New Roman" w:hAnsi="Times New Roman"/>
          <w:lang w:eastAsia="zh-CN"/>
        </w:rPr>
        <w:t xml:space="preserve"> during which forecasts are evaluated, </w:t>
      </w:r>
      <w:r w:rsidR="004E0050">
        <w:rPr>
          <w:rFonts w:ascii="Times New Roman" w:hAnsi="Times New Roman"/>
          <w:lang w:eastAsia="zh-CN"/>
        </w:rPr>
        <w:t xml:space="preserve">forecast visualization, and </w:t>
      </w:r>
      <w:r w:rsidR="00C87D47">
        <w:rPr>
          <w:rFonts w:ascii="Times New Roman" w:hAnsi="Times New Roman"/>
          <w:lang w:eastAsia="zh-CN"/>
        </w:rPr>
        <w:t>cost metrics</w:t>
      </w:r>
      <w:r w:rsidR="004E0050">
        <w:rPr>
          <w:rFonts w:ascii="Times New Roman" w:hAnsi="Times New Roman"/>
          <w:lang w:eastAsia="zh-CN"/>
        </w:rPr>
        <w:t xml:space="preserve">, will be </w:t>
      </w:r>
      <w:r w:rsidR="00276810" w:rsidRPr="00276810">
        <w:rPr>
          <w:rFonts w:ascii="Times New Roman" w:hAnsi="Times New Roman"/>
          <w:lang w:eastAsia="zh-CN"/>
        </w:rPr>
        <w:t xml:space="preserve">the focus of </w:t>
      </w:r>
      <w:r w:rsidR="00276810">
        <w:rPr>
          <w:rFonts w:ascii="Times New Roman" w:hAnsi="Times New Roman"/>
          <w:lang w:eastAsia="zh-CN"/>
        </w:rPr>
        <w:t>upcoming stakeholder engagement</w:t>
      </w:r>
      <w:r w:rsidR="00C87D47">
        <w:rPr>
          <w:rFonts w:ascii="Times New Roman" w:hAnsi="Times New Roman"/>
          <w:lang w:eastAsia="zh-CN"/>
        </w:rPr>
        <w:t xml:space="preserve"> efforts</w:t>
      </w:r>
      <w:r w:rsidR="004E0050">
        <w:rPr>
          <w:rFonts w:ascii="Times New Roman" w:hAnsi="Times New Roman"/>
          <w:lang w:eastAsia="zh-CN"/>
        </w:rPr>
        <w:t xml:space="preserve">. </w:t>
      </w:r>
    </w:p>
    <w:p w14:paraId="3C799596" w14:textId="6371FB32" w:rsidR="007D4594" w:rsidRDefault="00E54477" w:rsidP="00021ADD">
      <w:pPr>
        <w:jc w:val="both"/>
        <w:outlineLvl w:val="0"/>
        <w:rPr>
          <w:rFonts w:ascii="Times New Roman" w:hAnsi="Times New Roman"/>
        </w:rPr>
      </w:pPr>
      <w:r>
        <w:rPr>
          <w:rFonts w:ascii="Times New Roman" w:hAnsi="Times New Roman"/>
        </w:rPr>
        <w:t xml:space="preserve"> </w:t>
      </w:r>
    </w:p>
    <w:p w14:paraId="1F7C2871" w14:textId="4B55C70F" w:rsidR="007D4594" w:rsidRDefault="007D4594" w:rsidP="00021ADD">
      <w:pPr>
        <w:jc w:val="both"/>
        <w:outlineLvl w:val="0"/>
        <w:rPr>
          <w:rFonts w:ascii="Times New Roman" w:hAnsi="Times New Roman"/>
        </w:rPr>
      </w:pPr>
      <w:r>
        <w:rPr>
          <w:rFonts w:ascii="Times New Roman" w:hAnsi="Times New Roman"/>
        </w:rPr>
        <w:t xml:space="preserve">In the metrics below, </w:t>
      </w:r>
      <w:r w:rsidRPr="00847EF7">
        <w:rPr>
          <w:rFonts w:ascii="Times New Roman" w:hAnsi="Times New Roman"/>
          <w:i/>
        </w:rPr>
        <w:t>n</w:t>
      </w:r>
      <w:r>
        <w:rPr>
          <w:rFonts w:ascii="Times New Roman" w:hAnsi="Times New Roman"/>
        </w:rPr>
        <w:t xml:space="preserve"> is the number of samples, </w:t>
      </w:r>
      <w:r w:rsidR="00DA481E" w:rsidRPr="00BA0A27">
        <w:rPr>
          <w:rFonts w:ascii="Times New Roman" w:hAnsi="Times New Roman" w:hint="eastAsia"/>
          <w:i/>
          <w:lang w:eastAsia="zh-CN"/>
        </w:rPr>
        <w:t>F</w:t>
      </w:r>
      <w:r w:rsidR="00DA481E">
        <w:rPr>
          <w:rFonts w:ascii="Times New Roman" w:hAnsi="Times New Roman"/>
        </w:rPr>
        <w:t xml:space="preserve"> is the forecasted value</w:t>
      </w:r>
      <w:r>
        <w:rPr>
          <w:rFonts w:ascii="Times New Roman" w:hAnsi="Times New Roman"/>
        </w:rPr>
        <w:t xml:space="preserve">, and </w:t>
      </w:r>
      <w:r w:rsidRPr="00BA0A27">
        <w:rPr>
          <w:rFonts w:ascii="Times New Roman" w:hAnsi="Times New Roman"/>
          <w:i/>
        </w:rPr>
        <w:t>O</w:t>
      </w:r>
      <w:r>
        <w:rPr>
          <w:rFonts w:ascii="Times New Roman" w:hAnsi="Times New Roman"/>
        </w:rPr>
        <w:t xml:space="preserve"> is the observed (actual) value</w:t>
      </w:r>
      <w:r w:rsidR="004E24FE">
        <w:rPr>
          <w:rFonts w:ascii="Times New Roman" w:hAnsi="Times New Roman"/>
        </w:rPr>
        <w:t>.</w:t>
      </w:r>
    </w:p>
    <w:p w14:paraId="1EC3E040" w14:textId="77777777" w:rsidR="00716155" w:rsidRDefault="00716155" w:rsidP="00021ADD">
      <w:pPr>
        <w:jc w:val="both"/>
        <w:outlineLvl w:val="0"/>
        <w:rPr>
          <w:rFonts w:ascii="Times New Roman" w:hAnsi="Times New Roman"/>
        </w:rPr>
      </w:pPr>
    </w:p>
    <w:p w14:paraId="20D8A438" w14:textId="522C385C" w:rsidR="00021ADD" w:rsidRDefault="00716155" w:rsidP="00847EF7">
      <w:pPr>
        <w:pStyle w:val="Heading1"/>
      </w:pPr>
      <w:r>
        <w:t xml:space="preserve">Metrics for </w:t>
      </w:r>
      <w:r w:rsidR="00DE1A3F">
        <w:t xml:space="preserve">Deterministic </w:t>
      </w:r>
      <w:r>
        <w:t>Forecast</w:t>
      </w:r>
      <w:r w:rsidR="000E6FD0">
        <w:t>s</w:t>
      </w:r>
    </w:p>
    <w:p w14:paraId="356F88C7" w14:textId="1565EF9B" w:rsidR="000E6FD0" w:rsidRPr="000E6FD0" w:rsidRDefault="000E6FD0" w:rsidP="00847EF7">
      <w:pPr>
        <w:pStyle w:val="Heading2"/>
      </w:pPr>
    </w:p>
    <w:p w14:paraId="0D5C2D1F" w14:textId="6600A863" w:rsidR="00B551FE" w:rsidRPr="00B551FE" w:rsidRDefault="00347B13" w:rsidP="00B551FE">
      <w:pPr>
        <w:spacing w:after="0"/>
        <w:jc w:val="both"/>
        <w:rPr>
          <w:rFonts w:ascii="Times New Roman" w:hAnsi="Times New Roman"/>
        </w:rPr>
      </w:pPr>
      <w:r>
        <w:rPr>
          <w:rFonts w:ascii="Times New Roman" w:hAnsi="Times New Roman"/>
        </w:rPr>
        <w:t>1</w:t>
      </w:r>
      <w:r w:rsidR="00B551FE" w:rsidRPr="00B551FE">
        <w:rPr>
          <w:rFonts w:ascii="Times New Roman" w:hAnsi="Times New Roman"/>
        </w:rPr>
        <w:t xml:space="preserve">) </w:t>
      </w:r>
      <w:r w:rsidR="00B551FE" w:rsidRPr="00B551FE">
        <w:rPr>
          <w:rFonts w:ascii="Times New Roman" w:hAnsi="Times New Roman"/>
          <w:i/>
          <w:u w:val="single"/>
        </w:rPr>
        <w:t>Mean Absolute Error (MAE)</w:t>
      </w:r>
      <w:r w:rsidR="00B551FE" w:rsidRPr="00B551FE">
        <w:rPr>
          <w:rFonts w:ascii="Times New Roman" w:hAnsi="Times New Roman"/>
        </w:rPr>
        <w:t>: The absolute error is the absolute value of the difference between the forecast value and the observed value. The MAE is:</w:t>
      </w:r>
    </w:p>
    <w:p w14:paraId="411FB125" w14:textId="5966F546" w:rsidR="00B551FE" w:rsidRDefault="008F61B5" w:rsidP="008625C4">
      <w:pPr>
        <w:jc w:val="right"/>
      </w:pPr>
      <w:r w:rsidRPr="009F0221">
        <w:rPr>
          <w:noProof/>
          <w:position w:val="-24"/>
        </w:rPr>
        <w:object w:dxaOrig="2200" w:dyaOrig="620" w14:anchorId="12AC43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alt="" style="width:109.05pt;height:29.95pt;mso-width-percent:0;mso-height-percent:0;mso-width-percent:0;mso-height-percent:0" o:ole="">
            <v:imagedata r:id="rId8" o:title=""/>
          </v:shape>
          <o:OLEObject Type="Embed" ProgID="Equation.DSMT4" ShapeID="_x0000_i1101" DrawAspect="Content" ObjectID="_1616314044" r:id="rId9"/>
        </w:object>
      </w:r>
      <w:r w:rsidR="00347B13">
        <w:tab/>
      </w:r>
      <w:r w:rsidR="00347B13">
        <w:tab/>
      </w:r>
      <w:r w:rsidR="00347B13">
        <w:tab/>
      </w:r>
      <w:r w:rsidR="00347B13">
        <w:tab/>
      </w:r>
      <w:r w:rsidR="00347B13">
        <w:tab/>
      </w:r>
      <w:r w:rsidR="00347B13">
        <w:tab/>
        <w:t>(1</w:t>
      </w:r>
      <w:r w:rsidR="00BE5544">
        <w:t>)</w:t>
      </w:r>
    </w:p>
    <w:p w14:paraId="14DEE9BA" w14:textId="59D80D14" w:rsidR="00B551FE" w:rsidRDefault="00036E2A" w:rsidP="00B551FE">
      <w:pPr>
        <w:jc w:val="both"/>
        <w:rPr>
          <w:rFonts w:ascii="Times New Roman" w:hAnsi="Times New Roman"/>
        </w:rPr>
      </w:pPr>
      <w:r>
        <w:rPr>
          <w:rFonts w:ascii="Times New Roman" w:hAnsi="Times New Roman"/>
        </w:rPr>
        <w:t>MAE is one of the most common metrics to evaluate the performance of solar power forecasting.</w:t>
      </w:r>
      <w:r w:rsidR="00917CDF">
        <w:rPr>
          <w:rFonts w:ascii="Times New Roman" w:hAnsi="Times New Roman"/>
        </w:rPr>
        <w:t xml:space="preserve"> One shortcoming of MAE is that many relatively small errors may disguise a </w:t>
      </w:r>
      <w:r w:rsidR="001638EE">
        <w:rPr>
          <w:rFonts w:ascii="Times New Roman" w:hAnsi="Times New Roman"/>
        </w:rPr>
        <w:t>few</w:t>
      </w:r>
      <w:r w:rsidR="00917CDF">
        <w:rPr>
          <w:rFonts w:ascii="Times New Roman" w:hAnsi="Times New Roman"/>
        </w:rPr>
        <w:t xml:space="preserve"> large errors.</w:t>
      </w:r>
    </w:p>
    <w:p w14:paraId="26A864CC" w14:textId="61410C41" w:rsidR="00347B13" w:rsidRDefault="00347B13" w:rsidP="00B551FE">
      <w:pPr>
        <w:jc w:val="both"/>
        <w:rPr>
          <w:rFonts w:ascii="Times New Roman" w:hAnsi="Times New Roman"/>
        </w:rPr>
      </w:pPr>
    </w:p>
    <w:p w14:paraId="238CBFE7" w14:textId="4248CCA2" w:rsidR="00117892" w:rsidRDefault="00347B13" w:rsidP="00347B13">
      <w:pPr>
        <w:jc w:val="both"/>
        <w:rPr>
          <w:rFonts w:ascii="Times New Roman" w:hAnsi="Times New Roman"/>
        </w:rPr>
      </w:pPr>
      <w:r>
        <w:rPr>
          <w:rFonts w:ascii="Times New Roman" w:hAnsi="Times New Roman"/>
        </w:rPr>
        <w:t>2</w:t>
      </w:r>
      <w:r w:rsidR="00B551FE">
        <w:rPr>
          <w:rFonts w:ascii="Times New Roman" w:hAnsi="Times New Roman"/>
        </w:rPr>
        <w:t xml:space="preserve">) </w:t>
      </w:r>
      <w:r w:rsidR="00B551FE" w:rsidRPr="00B551FE">
        <w:rPr>
          <w:rFonts w:ascii="Times New Roman" w:hAnsi="Times New Roman"/>
          <w:i/>
          <w:u w:val="single"/>
        </w:rPr>
        <w:t>Mean Absolute Percentage Error (MAPE)</w:t>
      </w:r>
      <w:r w:rsidR="00B551FE">
        <w:rPr>
          <w:rFonts w:ascii="Times New Roman" w:hAnsi="Times New Roman"/>
        </w:rPr>
        <w:t xml:space="preserve">: The </w:t>
      </w:r>
      <w:r w:rsidR="0020711E" w:rsidRPr="00B551FE">
        <w:rPr>
          <w:rFonts w:ascii="Times New Roman" w:hAnsi="Times New Roman"/>
        </w:rPr>
        <w:t xml:space="preserve">absolute </w:t>
      </w:r>
      <w:r w:rsidR="0020711E">
        <w:rPr>
          <w:rFonts w:ascii="Times New Roman" w:hAnsi="Times New Roman"/>
        </w:rPr>
        <w:t xml:space="preserve">percentage </w:t>
      </w:r>
      <w:r w:rsidR="0020711E" w:rsidRPr="00B551FE">
        <w:rPr>
          <w:rFonts w:ascii="Times New Roman" w:hAnsi="Times New Roman"/>
        </w:rPr>
        <w:t>error is the absolute value of the difference between the forecast value and the observed value</w:t>
      </w:r>
      <w:r w:rsidR="0020711E">
        <w:rPr>
          <w:rFonts w:ascii="Times New Roman" w:hAnsi="Times New Roman"/>
        </w:rPr>
        <w:t xml:space="preserve"> expressed as a percentage of a normalizing factor</w:t>
      </w:r>
      <w:r w:rsidR="0020711E" w:rsidRPr="00B551FE">
        <w:rPr>
          <w:rFonts w:ascii="Times New Roman" w:hAnsi="Times New Roman"/>
        </w:rPr>
        <w:t xml:space="preserve">. </w:t>
      </w:r>
    </w:p>
    <w:p w14:paraId="41A96236" w14:textId="19B08F28" w:rsidR="00D876E6" w:rsidRDefault="008F61B5" w:rsidP="00042DC5">
      <w:pPr>
        <w:jc w:val="right"/>
      </w:pPr>
      <w:r w:rsidRPr="00474303">
        <w:rPr>
          <w:noProof/>
          <w:position w:val="-28"/>
        </w:rPr>
        <w:object w:dxaOrig="4320" w:dyaOrig="680" w14:anchorId="588363A7">
          <v:shape id="_x0000_i1100" type="#_x0000_t75" alt="" style="width:214.55pt;height:34.2pt;mso-width-percent:0;mso-height-percent:0;mso-width-percent:0;mso-height-percent:0" o:ole="">
            <v:imagedata r:id="rId10" o:title=""/>
          </v:shape>
          <o:OLEObject Type="Embed" ProgID="Equation.DSMT4" ShapeID="_x0000_i1100" DrawAspect="Content" ObjectID="_1616314045" r:id="rId11"/>
        </w:object>
      </w:r>
      <w:r w:rsidR="001F581D">
        <w:tab/>
      </w:r>
      <w:r w:rsidR="001F581D">
        <w:tab/>
      </w:r>
      <w:r w:rsidR="001F581D">
        <w:tab/>
      </w:r>
      <w:r w:rsidR="001F581D">
        <w:tab/>
        <w:t>(2)</w:t>
      </w:r>
    </w:p>
    <w:p w14:paraId="3193474A" w14:textId="1565B300" w:rsidR="001F581D" w:rsidRDefault="001F581D" w:rsidP="00347B13">
      <w:pPr>
        <w:jc w:val="both"/>
        <w:rPr>
          <w:rFonts w:ascii="Times New Roman" w:hAnsi="Times New Roman"/>
        </w:rPr>
      </w:pPr>
      <w:r w:rsidRPr="001F581D">
        <w:rPr>
          <w:rFonts w:ascii="Times New Roman" w:hAnsi="Times New Roman"/>
        </w:rPr>
        <w:t xml:space="preserve">where </w:t>
      </w:r>
      <w:r w:rsidRPr="00042DC5">
        <w:rPr>
          <w:rFonts w:ascii="Times New Roman" w:hAnsi="Times New Roman"/>
          <w:i/>
        </w:rPr>
        <w:t>Norm</w:t>
      </w:r>
      <w:r>
        <w:rPr>
          <w:rFonts w:ascii="Times New Roman" w:hAnsi="Times New Roman"/>
        </w:rPr>
        <w:t xml:space="preserve"> is the normalizing factor.</w:t>
      </w:r>
      <w:r w:rsidR="0020711E">
        <w:rPr>
          <w:rFonts w:ascii="Times New Roman" w:hAnsi="Times New Roman"/>
        </w:rPr>
        <w:t xml:space="preserve"> </w:t>
      </w:r>
      <w:r w:rsidR="00A615C8">
        <w:rPr>
          <w:rFonts w:ascii="Times New Roman" w:hAnsi="Times New Roman"/>
        </w:rPr>
        <w:t xml:space="preserve">The normalizing factor must have the same units as the forecast and observed values. </w:t>
      </w:r>
      <w:r w:rsidR="0020711E">
        <w:rPr>
          <w:rFonts w:ascii="Times New Roman" w:hAnsi="Times New Roman"/>
        </w:rPr>
        <w:t xml:space="preserve">For </w:t>
      </w:r>
      <w:r w:rsidR="00201DBC">
        <w:rPr>
          <w:rFonts w:ascii="Times New Roman" w:hAnsi="Times New Roman"/>
        </w:rPr>
        <w:t xml:space="preserve">example, for </w:t>
      </w:r>
      <w:r w:rsidR="0020711E">
        <w:rPr>
          <w:rFonts w:ascii="Times New Roman" w:hAnsi="Times New Roman"/>
        </w:rPr>
        <w:t xml:space="preserve">power forecasts it is common to use AC capacity as the normalizing factor. </w:t>
      </w:r>
      <w:r w:rsidR="00616126">
        <w:rPr>
          <w:rFonts w:ascii="Times New Roman" w:hAnsi="Times New Roman"/>
        </w:rPr>
        <w:t>For net load forecasts</w:t>
      </w:r>
      <w:r w:rsidR="00A75FBB">
        <w:rPr>
          <w:rFonts w:ascii="Times New Roman" w:hAnsi="Times New Roman"/>
        </w:rPr>
        <w:t>, one may use the average or peak system load as the</w:t>
      </w:r>
      <w:r w:rsidR="00616126">
        <w:rPr>
          <w:rFonts w:ascii="Times New Roman" w:hAnsi="Times New Roman"/>
        </w:rPr>
        <w:t xml:space="preserve"> normalizing factor. </w:t>
      </w:r>
    </w:p>
    <w:p w14:paraId="69B51C18" w14:textId="77777777" w:rsidR="0020711E" w:rsidRDefault="0020711E" w:rsidP="00347B13">
      <w:pPr>
        <w:jc w:val="both"/>
        <w:rPr>
          <w:rFonts w:ascii="Times New Roman" w:hAnsi="Times New Roman"/>
        </w:rPr>
      </w:pPr>
    </w:p>
    <w:p w14:paraId="7E17BF6C" w14:textId="7990BD3F" w:rsidR="00B551FE" w:rsidRPr="00B551FE" w:rsidRDefault="00347B13" w:rsidP="00B551FE">
      <w:pPr>
        <w:spacing w:after="0"/>
        <w:jc w:val="both"/>
        <w:rPr>
          <w:rFonts w:ascii="Times New Roman" w:hAnsi="Times New Roman"/>
        </w:rPr>
      </w:pPr>
      <w:r>
        <w:rPr>
          <w:rFonts w:ascii="Times New Roman" w:hAnsi="Times New Roman"/>
        </w:rPr>
        <w:t>3</w:t>
      </w:r>
      <w:r w:rsidR="00B551FE" w:rsidRPr="00B551FE">
        <w:rPr>
          <w:rFonts w:ascii="Times New Roman" w:hAnsi="Times New Roman"/>
        </w:rPr>
        <w:t xml:space="preserve">) </w:t>
      </w:r>
      <w:r w:rsidR="00B551FE" w:rsidRPr="00B551FE">
        <w:rPr>
          <w:rFonts w:ascii="Times New Roman" w:hAnsi="Times New Roman"/>
          <w:i/>
          <w:u w:val="single"/>
        </w:rPr>
        <w:t>Mean Bias</w:t>
      </w:r>
      <w:r w:rsidR="00B551FE">
        <w:rPr>
          <w:rFonts w:ascii="Times New Roman" w:hAnsi="Times New Roman"/>
          <w:i/>
          <w:u w:val="single"/>
        </w:rPr>
        <w:t xml:space="preserve"> Error</w:t>
      </w:r>
      <w:r w:rsidR="008B3B46">
        <w:rPr>
          <w:rFonts w:ascii="Times New Roman" w:hAnsi="Times New Roman"/>
          <w:i/>
          <w:u w:val="single"/>
        </w:rPr>
        <w:t xml:space="preserve"> (MBE)</w:t>
      </w:r>
      <w:r w:rsidR="00B551FE" w:rsidRPr="00B551FE">
        <w:rPr>
          <w:rFonts w:ascii="Times New Roman" w:hAnsi="Times New Roman"/>
        </w:rPr>
        <w:t xml:space="preserve">: </w:t>
      </w:r>
      <w:r w:rsidR="0020711E">
        <w:rPr>
          <w:rFonts w:ascii="Times New Roman" w:hAnsi="Times New Roman"/>
        </w:rPr>
        <w:t>T</w:t>
      </w:r>
      <w:r w:rsidR="00B551FE" w:rsidRPr="00B551FE">
        <w:rPr>
          <w:rFonts w:ascii="Times New Roman" w:hAnsi="Times New Roman"/>
        </w:rPr>
        <w:t>he bias is the di</w:t>
      </w:r>
      <w:r w:rsidR="007B75F4">
        <w:rPr>
          <w:rFonts w:ascii="Times New Roman" w:hAnsi="Times New Roman"/>
        </w:rPr>
        <w:t xml:space="preserve">fference between </w:t>
      </w:r>
      <w:r w:rsidR="00D876E6">
        <w:rPr>
          <w:rFonts w:ascii="Times New Roman" w:hAnsi="Times New Roman"/>
        </w:rPr>
        <w:t xml:space="preserve">the </w:t>
      </w:r>
      <w:r w:rsidR="0020711E">
        <w:rPr>
          <w:rFonts w:ascii="Times New Roman" w:hAnsi="Times New Roman"/>
        </w:rPr>
        <w:t>forecast and the observed value</w:t>
      </w:r>
      <w:r w:rsidR="00B551FE" w:rsidRPr="00B551FE">
        <w:rPr>
          <w:rFonts w:ascii="Times New Roman" w:hAnsi="Times New Roman"/>
        </w:rPr>
        <w:t xml:space="preserve">. The </w:t>
      </w:r>
      <w:r w:rsidR="0020711E">
        <w:rPr>
          <w:rFonts w:ascii="Times New Roman" w:hAnsi="Times New Roman"/>
        </w:rPr>
        <w:t>MBE</w:t>
      </w:r>
      <w:r w:rsidR="008B3B46">
        <w:rPr>
          <w:rFonts w:ascii="Times New Roman" w:hAnsi="Times New Roman"/>
        </w:rPr>
        <w:t xml:space="preserve"> </w:t>
      </w:r>
      <w:r w:rsidR="00B551FE" w:rsidRPr="00B551FE">
        <w:rPr>
          <w:rFonts w:ascii="Times New Roman" w:hAnsi="Times New Roman"/>
        </w:rPr>
        <w:t>is:</w:t>
      </w:r>
    </w:p>
    <w:p w14:paraId="4F0F4711" w14:textId="77F8F7F7" w:rsidR="00B551FE" w:rsidRDefault="008F61B5" w:rsidP="008625C4">
      <w:pPr>
        <w:jc w:val="right"/>
      </w:pPr>
      <w:r w:rsidRPr="00ED01B5">
        <w:rPr>
          <w:noProof/>
          <w:position w:val="-28"/>
        </w:rPr>
        <w:object w:dxaOrig="2200" w:dyaOrig="680" w14:anchorId="1C9E3182">
          <v:shape id="_x0000_i1099" type="#_x0000_t75" alt="" style="width:111.9pt;height:34.2pt;mso-width-percent:0;mso-height-percent:0;mso-width-percent:0;mso-height-percent:0" o:ole="">
            <v:imagedata r:id="rId12" o:title=""/>
          </v:shape>
          <o:OLEObject Type="Embed" ProgID="Equation.DSMT4" ShapeID="_x0000_i1099" DrawAspect="Content" ObjectID="_1616314046" r:id="rId13"/>
        </w:object>
      </w:r>
      <w:r w:rsidR="00347B13">
        <w:tab/>
      </w:r>
      <w:r w:rsidR="00347B13">
        <w:tab/>
      </w:r>
      <w:r w:rsidR="00347B13">
        <w:tab/>
      </w:r>
      <w:r w:rsidR="00347B13">
        <w:tab/>
      </w:r>
      <w:r w:rsidR="00347B13">
        <w:tab/>
        <w:t>(3</w:t>
      </w:r>
      <w:r w:rsidR="00BE5544">
        <w:t>)</w:t>
      </w:r>
    </w:p>
    <w:p w14:paraId="75C150EB" w14:textId="3A6742A0" w:rsidR="00A24BA8" w:rsidRDefault="00A24BA8" w:rsidP="00A24BA8">
      <w:pPr>
        <w:jc w:val="both"/>
        <w:rPr>
          <w:rFonts w:ascii="Times New Roman" w:hAnsi="Times New Roman"/>
        </w:rPr>
      </w:pPr>
      <w:r w:rsidRPr="00A24BA8">
        <w:rPr>
          <w:rFonts w:ascii="Times New Roman" w:hAnsi="Times New Roman"/>
        </w:rPr>
        <w:t xml:space="preserve">MBE should be interpreted cautiously because positive and negative errors will cancel out. </w:t>
      </w:r>
    </w:p>
    <w:p w14:paraId="66883F79" w14:textId="77777777" w:rsidR="00AB3248" w:rsidRDefault="00AB3248" w:rsidP="00A24BA8">
      <w:pPr>
        <w:jc w:val="both"/>
        <w:rPr>
          <w:rFonts w:ascii="Times New Roman" w:hAnsi="Times New Roman"/>
        </w:rPr>
      </w:pPr>
    </w:p>
    <w:p w14:paraId="0B7BD637" w14:textId="155656B2" w:rsidR="005C7157" w:rsidRPr="005C7157" w:rsidRDefault="00723DD2" w:rsidP="009925BE">
      <w:pPr>
        <w:spacing w:after="0"/>
        <w:jc w:val="both"/>
        <w:rPr>
          <w:rFonts w:ascii="Times New Roman" w:hAnsi="Times New Roman"/>
        </w:rPr>
      </w:pPr>
      <w:r>
        <w:rPr>
          <w:rFonts w:ascii="Times New Roman" w:hAnsi="Times New Roman"/>
        </w:rPr>
        <w:t>4</w:t>
      </w:r>
      <w:r w:rsidR="005C7157" w:rsidRPr="005C7157">
        <w:rPr>
          <w:rFonts w:ascii="Times New Roman" w:hAnsi="Times New Roman"/>
        </w:rPr>
        <w:t xml:space="preserve">) </w:t>
      </w:r>
      <w:r w:rsidR="005C7157" w:rsidRPr="005C7157">
        <w:rPr>
          <w:rFonts w:ascii="Times New Roman" w:hAnsi="Times New Roman"/>
          <w:i/>
          <w:u w:val="single"/>
        </w:rPr>
        <w:t>Root Mean Square Error (RMSE)</w:t>
      </w:r>
      <w:r w:rsidR="005C7157" w:rsidRPr="005C7157">
        <w:rPr>
          <w:rFonts w:ascii="Times New Roman" w:hAnsi="Times New Roman"/>
        </w:rPr>
        <w:t xml:space="preserve">: </w:t>
      </w:r>
      <w:r w:rsidR="00532ACB">
        <w:rPr>
          <w:rFonts w:ascii="Times New Roman" w:hAnsi="Times New Roman"/>
        </w:rPr>
        <w:t xml:space="preserve">The </w:t>
      </w:r>
      <w:r w:rsidR="005C7157" w:rsidRPr="005C7157">
        <w:rPr>
          <w:rFonts w:ascii="Times New Roman" w:hAnsi="Times New Roman"/>
        </w:rPr>
        <w:t xml:space="preserve">RMSE </w:t>
      </w:r>
      <w:r w:rsidR="00532ACB">
        <w:rPr>
          <w:rFonts w:ascii="Times New Roman" w:hAnsi="Times New Roman"/>
        </w:rPr>
        <w:t xml:space="preserve">is </w:t>
      </w:r>
      <w:r w:rsidR="00532ACB" w:rsidRPr="00532ACB">
        <w:rPr>
          <w:rFonts w:ascii="Times New Roman" w:hAnsi="Times New Roman"/>
        </w:rPr>
        <w:t xml:space="preserve">the square root of the average of squared differences between </w:t>
      </w:r>
      <w:r w:rsidR="00B8233D">
        <w:rPr>
          <w:rFonts w:ascii="Times New Roman" w:hAnsi="Times New Roman"/>
        </w:rPr>
        <w:t>forecast</w:t>
      </w:r>
      <w:r w:rsidR="00B8233D" w:rsidRPr="00532ACB">
        <w:rPr>
          <w:rFonts w:ascii="Times New Roman" w:hAnsi="Times New Roman"/>
        </w:rPr>
        <w:t xml:space="preserve"> </w:t>
      </w:r>
      <w:r w:rsidR="00532ACB" w:rsidRPr="00532ACB">
        <w:rPr>
          <w:rFonts w:ascii="Times New Roman" w:hAnsi="Times New Roman"/>
        </w:rPr>
        <w:t xml:space="preserve">and </w:t>
      </w:r>
      <w:r w:rsidR="00B8233D">
        <w:rPr>
          <w:rFonts w:ascii="Times New Roman" w:hAnsi="Times New Roman"/>
        </w:rPr>
        <w:t>observed values</w:t>
      </w:r>
      <w:r w:rsidR="009925BE">
        <w:rPr>
          <w:rFonts w:ascii="Times New Roman" w:hAnsi="Times New Roman"/>
        </w:rPr>
        <w:t xml:space="preserve">. </w:t>
      </w:r>
      <w:r w:rsidR="005C7157" w:rsidRPr="005C7157">
        <w:rPr>
          <w:rFonts w:ascii="Times New Roman" w:hAnsi="Times New Roman"/>
        </w:rPr>
        <w:t>The RMSE is:</w:t>
      </w:r>
    </w:p>
    <w:p w14:paraId="28D5BDB2" w14:textId="6A236229" w:rsidR="005C7157" w:rsidRDefault="008F61B5" w:rsidP="008625C4">
      <w:pPr>
        <w:pStyle w:val="ListParagraph"/>
        <w:jc w:val="right"/>
      </w:pPr>
      <w:r w:rsidRPr="00D04886">
        <w:rPr>
          <w:noProof/>
          <w:position w:val="-26"/>
        </w:rPr>
        <w:object w:dxaOrig="2700" w:dyaOrig="700" w14:anchorId="0A3983F8">
          <v:shape id="_x0000_i1098" type="#_x0000_t75" alt="" style="width:134.75pt;height:34.95pt;mso-width-percent:0;mso-height-percent:0;mso-width-percent:0;mso-height-percent:0" o:ole="">
            <v:imagedata r:id="rId14" o:title=""/>
          </v:shape>
          <o:OLEObject Type="Embed" ProgID="Equation.DSMT4" ShapeID="_x0000_i1098" DrawAspect="Content" ObjectID="_1616314047" r:id="rId15"/>
        </w:object>
      </w:r>
      <w:r w:rsidR="00347B13">
        <w:tab/>
      </w:r>
      <w:r w:rsidR="00347B13">
        <w:tab/>
      </w:r>
      <w:r w:rsidR="00347B13">
        <w:tab/>
      </w:r>
      <w:r w:rsidR="00347B13">
        <w:tab/>
      </w:r>
      <w:r w:rsidR="00347B13">
        <w:tab/>
        <w:t>(4</w:t>
      </w:r>
      <w:r w:rsidR="00BE5544">
        <w:t>)</w:t>
      </w:r>
    </w:p>
    <w:p w14:paraId="2D4CA7CD" w14:textId="2673D024" w:rsidR="00BE61A3" w:rsidRDefault="00BE61A3" w:rsidP="009925BE">
      <w:pPr>
        <w:jc w:val="both"/>
        <w:rPr>
          <w:rFonts w:ascii="Times New Roman" w:hAnsi="Times New Roman"/>
        </w:rPr>
      </w:pPr>
      <w:r w:rsidRPr="00BE61A3">
        <w:rPr>
          <w:rFonts w:ascii="Times New Roman" w:hAnsi="Times New Roman"/>
        </w:rPr>
        <w:t xml:space="preserve">RMSE </w:t>
      </w:r>
      <w:r w:rsidR="009925BE" w:rsidRPr="005C7157">
        <w:rPr>
          <w:rFonts w:ascii="Times New Roman" w:hAnsi="Times New Roman"/>
        </w:rPr>
        <w:t xml:space="preserve">is </w:t>
      </w:r>
      <w:r w:rsidR="009925BE">
        <w:rPr>
          <w:rFonts w:ascii="Times New Roman" w:hAnsi="Times New Roman"/>
        </w:rPr>
        <w:t>a frequently used measure</w:t>
      </w:r>
      <w:r w:rsidR="009925BE" w:rsidRPr="00BE61A3">
        <w:rPr>
          <w:rFonts w:ascii="Times New Roman" w:hAnsi="Times New Roman"/>
        </w:rPr>
        <w:t xml:space="preserve"> </w:t>
      </w:r>
      <w:r w:rsidRPr="00BE61A3">
        <w:rPr>
          <w:rFonts w:ascii="Times New Roman" w:hAnsi="Times New Roman"/>
        </w:rPr>
        <w:t>for evaluating forecast accuracy.</w:t>
      </w:r>
      <w:r w:rsidR="009925BE">
        <w:rPr>
          <w:rFonts w:ascii="Times New Roman" w:hAnsi="Times New Roman"/>
        </w:rPr>
        <w:t xml:space="preserve"> </w:t>
      </w:r>
      <w:r w:rsidR="00B8233D">
        <w:rPr>
          <w:rFonts w:ascii="Times New Roman" w:hAnsi="Times New Roman"/>
        </w:rPr>
        <w:t xml:space="preserve">It </w:t>
      </w:r>
      <w:r w:rsidR="00B8233D" w:rsidRPr="009925BE">
        <w:rPr>
          <w:rFonts w:ascii="Times New Roman" w:hAnsi="Times New Roman"/>
        </w:rPr>
        <w:t xml:space="preserve">can be interpreted as a kind of average error </w:t>
      </w:r>
      <w:r w:rsidR="00B8233D">
        <w:rPr>
          <w:rFonts w:ascii="Times New Roman" w:hAnsi="Times New Roman"/>
        </w:rPr>
        <w:t>one</w:t>
      </w:r>
      <w:r w:rsidR="00B8233D" w:rsidRPr="009925BE">
        <w:rPr>
          <w:rFonts w:ascii="Times New Roman" w:hAnsi="Times New Roman"/>
        </w:rPr>
        <w:t xml:space="preserve"> can expect.</w:t>
      </w:r>
      <w:r w:rsidR="00B8233D" w:rsidRPr="005C7157">
        <w:rPr>
          <w:rFonts w:ascii="Times New Roman" w:hAnsi="Times New Roman"/>
        </w:rPr>
        <w:t xml:space="preserve"> </w:t>
      </w:r>
      <w:r w:rsidR="009925BE" w:rsidRPr="009925BE">
        <w:rPr>
          <w:rFonts w:ascii="Times New Roman" w:hAnsi="Times New Roman"/>
        </w:rPr>
        <w:t>Since the errors are squared before they are averaged, the RMSE gives high</w:t>
      </w:r>
      <w:r w:rsidR="00F75A40">
        <w:rPr>
          <w:rFonts w:ascii="Times New Roman" w:hAnsi="Times New Roman"/>
        </w:rPr>
        <w:t>er</w:t>
      </w:r>
      <w:r w:rsidR="009925BE" w:rsidRPr="009925BE">
        <w:rPr>
          <w:rFonts w:ascii="Times New Roman" w:hAnsi="Times New Roman"/>
        </w:rPr>
        <w:t xml:space="preserve"> weight to large errors.</w:t>
      </w:r>
      <w:r w:rsidR="003A04B0">
        <w:rPr>
          <w:rFonts w:ascii="Times New Roman" w:hAnsi="Times New Roman"/>
        </w:rPr>
        <w:t xml:space="preserve"> T</w:t>
      </w:r>
      <w:r w:rsidR="009925BE">
        <w:rPr>
          <w:rFonts w:ascii="Times New Roman" w:hAnsi="Times New Roman"/>
        </w:rPr>
        <w:t xml:space="preserve">he RMSE is </w:t>
      </w:r>
      <w:r w:rsidR="00C51A8D">
        <w:rPr>
          <w:rFonts w:ascii="Times New Roman" w:hAnsi="Times New Roman"/>
        </w:rPr>
        <w:t>most useful when evaluating forecasts in situations where</w:t>
      </w:r>
      <w:r w:rsidR="009925BE">
        <w:rPr>
          <w:rFonts w:ascii="Times New Roman" w:hAnsi="Times New Roman"/>
        </w:rPr>
        <w:t xml:space="preserve"> large errors are undesirable.</w:t>
      </w:r>
    </w:p>
    <w:p w14:paraId="54EFE74A" w14:textId="7788ABBD" w:rsidR="00B8233D" w:rsidRDefault="00B8233D" w:rsidP="009925BE">
      <w:pPr>
        <w:jc w:val="both"/>
        <w:rPr>
          <w:rFonts w:ascii="Times New Roman" w:hAnsi="Times New Roman"/>
        </w:rPr>
      </w:pPr>
    </w:p>
    <w:p w14:paraId="248C35BF" w14:textId="7A492CD7" w:rsidR="00A615C8" w:rsidRDefault="00723DD2" w:rsidP="00A615C8">
      <w:pPr>
        <w:jc w:val="both"/>
        <w:rPr>
          <w:rFonts w:ascii="Times New Roman" w:hAnsi="Times New Roman"/>
        </w:rPr>
      </w:pPr>
      <w:r>
        <w:rPr>
          <w:rFonts w:ascii="Times New Roman" w:hAnsi="Times New Roman"/>
        </w:rPr>
        <w:t>5</w:t>
      </w:r>
      <w:r w:rsidR="00A615C8">
        <w:rPr>
          <w:rFonts w:ascii="Times New Roman" w:hAnsi="Times New Roman"/>
        </w:rPr>
        <w:t xml:space="preserve">) </w:t>
      </w:r>
      <w:r w:rsidR="00A615C8">
        <w:rPr>
          <w:rFonts w:ascii="Times New Roman" w:hAnsi="Times New Roman"/>
          <w:i/>
          <w:u w:val="single"/>
        </w:rPr>
        <w:t>Normalized R</w:t>
      </w:r>
      <w:r w:rsidR="00A615C8" w:rsidRPr="001F680D">
        <w:rPr>
          <w:rFonts w:ascii="Times New Roman" w:hAnsi="Times New Roman"/>
          <w:i/>
          <w:u w:val="single"/>
        </w:rPr>
        <w:t xml:space="preserve">oot </w:t>
      </w:r>
      <w:r w:rsidR="00A615C8">
        <w:rPr>
          <w:rFonts w:ascii="Times New Roman" w:hAnsi="Times New Roman"/>
          <w:i/>
          <w:u w:val="single"/>
        </w:rPr>
        <w:t>M</w:t>
      </w:r>
      <w:r w:rsidR="00A615C8" w:rsidRPr="001F680D">
        <w:rPr>
          <w:rFonts w:ascii="Times New Roman" w:hAnsi="Times New Roman"/>
          <w:i/>
          <w:u w:val="single"/>
        </w:rPr>
        <w:t xml:space="preserve">ean </w:t>
      </w:r>
      <w:r w:rsidR="00A615C8">
        <w:rPr>
          <w:rFonts w:ascii="Times New Roman" w:hAnsi="Times New Roman"/>
          <w:i/>
          <w:u w:val="single"/>
        </w:rPr>
        <w:t>S</w:t>
      </w:r>
      <w:r w:rsidR="00A615C8" w:rsidRPr="001F680D">
        <w:rPr>
          <w:rFonts w:ascii="Times New Roman" w:hAnsi="Times New Roman"/>
          <w:i/>
          <w:u w:val="single"/>
        </w:rPr>
        <w:t xml:space="preserve">quared </w:t>
      </w:r>
      <w:r w:rsidR="00A615C8">
        <w:rPr>
          <w:rFonts w:ascii="Times New Roman" w:hAnsi="Times New Roman"/>
          <w:i/>
          <w:u w:val="single"/>
        </w:rPr>
        <w:t>E</w:t>
      </w:r>
      <w:r w:rsidR="00A615C8" w:rsidRPr="001F680D">
        <w:rPr>
          <w:rFonts w:ascii="Times New Roman" w:hAnsi="Times New Roman"/>
          <w:i/>
          <w:u w:val="single"/>
        </w:rPr>
        <w:t>rror (NRMSE)</w:t>
      </w:r>
      <w:r w:rsidR="00A615C8">
        <w:rPr>
          <w:rFonts w:ascii="Times New Roman" w:hAnsi="Times New Roman"/>
        </w:rPr>
        <w:t>: The NRMSE is the normalized form of the RMSE.</w:t>
      </w:r>
      <w:r w:rsidR="00201DBC">
        <w:rPr>
          <w:rFonts w:ascii="Times New Roman" w:hAnsi="Times New Roman"/>
        </w:rPr>
        <w:t xml:space="preserve"> </w:t>
      </w:r>
      <w:r w:rsidR="00A615C8">
        <w:rPr>
          <w:rFonts w:ascii="Times New Roman" w:hAnsi="Times New Roman"/>
        </w:rPr>
        <w:t>The NRMSE is:</w:t>
      </w:r>
    </w:p>
    <w:p w14:paraId="31F69A28" w14:textId="644A2BB0" w:rsidR="00A615C8" w:rsidRDefault="008F61B5" w:rsidP="00A615C8">
      <w:pPr>
        <w:jc w:val="right"/>
        <w:rPr>
          <w:rFonts w:ascii="Times New Roman" w:hAnsi="Times New Roman"/>
        </w:rPr>
      </w:pPr>
      <w:r w:rsidRPr="000478B7">
        <w:rPr>
          <w:noProof/>
          <w:position w:val="-26"/>
        </w:rPr>
        <w:object w:dxaOrig="5140" w:dyaOrig="700" w14:anchorId="022A1BD8">
          <v:shape id="_x0000_i1097" type="#_x0000_t75" alt="" style="width:258.05pt;height:34.95pt;mso-width-percent:0;mso-height-percent:0;mso-width-percent:0;mso-height-percent:0" o:ole="">
            <v:imagedata r:id="rId16" o:title=""/>
          </v:shape>
          <o:OLEObject Type="Embed" ProgID="Equation.DSMT4" ShapeID="_x0000_i1097" DrawAspect="Content" ObjectID="_1616314048" r:id="rId17"/>
        </w:object>
      </w:r>
      <w:r w:rsidR="00A615C8">
        <w:tab/>
      </w:r>
      <w:r w:rsidR="00A615C8">
        <w:tab/>
      </w:r>
      <w:r w:rsidR="00A615C8">
        <w:tab/>
      </w:r>
      <w:r w:rsidR="00A615C8">
        <w:tab/>
        <w:t>(</w:t>
      </w:r>
      <w:r w:rsidR="00723DD2">
        <w:t>5</w:t>
      </w:r>
      <w:r w:rsidR="00A615C8">
        <w:t>)</w:t>
      </w:r>
    </w:p>
    <w:p w14:paraId="51316F64" w14:textId="442C2DC1" w:rsidR="00A615C8" w:rsidRDefault="00A615C8" w:rsidP="009925BE">
      <w:pPr>
        <w:jc w:val="both"/>
        <w:rPr>
          <w:rFonts w:ascii="Times New Roman" w:hAnsi="Times New Roman"/>
        </w:rPr>
      </w:pPr>
      <w:r>
        <w:rPr>
          <w:rFonts w:ascii="Times New Roman" w:hAnsi="Times New Roman"/>
        </w:rPr>
        <w:t>Similar to the MAPE metric, the normalizing f</w:t>
      </w:r>
      <w:r w:rsidRPr="00EB4531">
        <w:rPr>
          <w:rFonts w:ascii="Times New Roman" w:hAnsi="Times New Roman"/>
        </w:rPr>
        <w:t xml:space="preserve">actor of NRMSE </w:t>
      </w:r>
      <w:r w:rsidR="00201DBC">
        <w:rPr>
          <w:rFonts w:ascii="Times New Roman" w:hAnsi="Times New Roman"/>
        </w:rPr>
        <w:t>must have the same units as the forecast and observed values</w:t>
      </w:r>
      <w:r>
        <w:rPr>
          <w:rFonts w:ascii="Times New Roman" w:hAnsi="Times New Roman"/>
        </w:rPr>
        <w:t>.</w:t>
      </w:r>
    </w:p>
    <w:p w14:paraId="4246C0E8" w14:textId="77777777" w:rsidR="00A615C8" w:rsidRDefault="00A615C8" w:rsidP="009925BE">
      <w:pPr>
        <w:jc w:val="both"/>
        <w:rPr>
          <w:rFonts w:ascii="Times New Roman" w:hAnsi="Times New Roman"/>
        </w:rPr>
      </w:pPr>
    </w:p>
    <w:p w14:paraId="3A9F59D3" w14:textId="0D90EB27" w:rsidR="00505C3D" w:rsidRDefault="00723DD2" w:rsidP="00505C3D">
      <w:pPr>
        <w:jc w:val="both"/>
        <w:rPr>
          <w:rFonts w:ascii="Times New Roman" w:hAnsi="Times New Roman"/>
        </w:rPr>
      </w:pPr>
      <w:r>
        <w:rPr>
          <w:rFonts w:ascii="Times New Roman" w:hAnsi="Times New Roman"/>
        </w:rPr>
        <w:t>6</w:t>
      </w:r>
      <w:r w:rsidR="00505C3D">
        <w:rPr>
          <w:rFonts w:ascii="Times New Roman" w:hAnsi="Times New Roman"/>
        </w:rPr>
        <w:t xml:space="preserve">) </w:t>
      </w:r>
      <w:r w:rsidR="00505C3D" w:rsidRPr="008625C4">
        <w:rPr>
          <w:rFonts w:ascii="Times New Roman" w:hAnsi="Times New Roman"/>
          <w:i/>
          <w:u w:val="single"/>
        </w:rPr>
        <w:t xml:space="preserve">Forecast </w:t>
      </w:r>
      <w:r w:rsidR="00505C3D">
        <w:rPr>
          <w:rFonts w:ascii="Times New Roman" w:hAnsi="Times New Roman"/>
          <w:i/>
          <w:u w:val="single"/>
        </w:rPr>
        <w:t>S</w:t>
      </w:r>
      <w:r w:rsidR="00505C3D" w:rsidRPr="008625C4">
        <w:rPr>
          <w:rFonts w:ascii="Times New Roman" w:hAnsi="Times New Roman"/>
          <w:i/>
          <w:u w:val="single"/>
        </w:rPr>
        <w:t xml:space="preserve">kill </w:t>
      </w:r>
      <w:r w:rsidR="00505C3D">
        <w:rPr>
          <w:rFonts w:ascii="Times New Roman" w:hAnsi="Times New Roman"/>
          <w:i/>
          <w:u w:val="single"/>
        </w:rPr>
        <w:t>S</w:t>
      </w:r>
      <w:r w:rsidR="00505C3D" w:rsidRPr="008625C4">
        <w:rPr>
          <w:rFonts w:ascii="Times New Roman" w:hAnsi="Times New Roman"/>
          <w:i/>
          <w:u w:val="single"/>
        </w:rPr>
        <w:t>core</w:t>
      </w:r>
      <w:r w:rsidR="00505C3D">
        <w:rPr>
          <w:rFonts w:ascii="Times New Roman" w:hAnsi="Times New Roman"/>
          <w:i/>
          <w:u w:val="single"/>
        </w:rPr>
        <w:t xml:space="preserve"> (FS)</w:t>
      </w:r>
      <w:r w:rsidR="00505C3D">
        <w:rPr>
          <w:rFonts w:ascii="Times New Roman" w:hAnsi="Times New Roman"/>
        </w:rPr>
        <w:t xml:space="preserve">: The forecast skill score </w:t>
      </w:r>
      <w:r w:rsidR="000456E1">
        <w:rPr>
          <w:rFonts w:ascii="Times New Roman" w:hAnsi="Times New Roman"/>
        </w:rPr>
        <w:t>measures the change in a metric for a forecast relative to a reference forecast</w:t>
      </w:r>
      <w:r w:rsidR="00505C3D">
        <w:rPr>
          <w:rFonts w:ascii="Times New Roman" w:hAnsi="Times New Roman"/>
        </w:rPr>
        <w:t xml:space="preserve">. </w:t>
      </w:r>
      <w:r w:rsidR="0097538D">
        <w:rPr>
          <w:rFonts w:ascii="Times New Roman" w:hAnsi="Times New Roman"/>
        </w:rPr>
        <w:t>The Solar Forecast Arbiter will calculate forecast skill based on RMSE</w:t>
      </w:r>
      <w:r w:rsidR="00505C3D">
        <w:rPr>
          <w:rFonts w:ascii="Times New Roman" w:hAnsi="Times New Roman"/>
        </w:rPr>
        <w:t>:</w:t>
      </w:r>
    </w:p>
    <w:p w14:paraId="0E45CAF2" w14:textId="65056079" w:rsidR="00505C3D" w:rsidRDefault="008F61B5" w:rsidP="00505C3D">
      <w:pPr>
        <w:jc w:val="right"/>
        <w:rPr>
          <w:rFonts w:ascii="Times New Roman" w:hAnsi="Times New Roman"/>
        </w:rPr>
      </w:pPr>
      <w:r w:rsidRPr="00041544">
        <w:rPr>
          <w:noProof/>
          <w:position w:val="-32"/>
        </w:rPr>
        <w:object w:dxaOrig="2060" w:dyaOrig="740" w14:anchorId="29092627">
          <v:shape id="_x0000_i1096" type="#_x0000_t75" alt="" style="width:104.1pt;height:37.05pt;mso-width-percent:0;mso-height-percent:0;mso-width-percent:0;mso-height-percent:0" o:ole="">
            <v:imagedata r:id="rId18" o:title=""/>
          </v:shape>
          <o:OLEObject Type="Embed" ProgID="Equation.DSMT4" ShapeID="_x0000_i1096" DrawAspect="Content" ObjectID="_1616314049" r:id="rId19"/>
        </w:object>
      </w:r>
      <w:r w:rsidR="00505C3D">
        <w:tab/>
      </w:r>
      <w:r w:rsidR="00505C3D">
        <w:tab/>
      </w:r>
      <w:r w:rsidR="00505C3D">
        <w:tab/>
      </w:r>
      <w:r w:rsidR="00505C3D">
        <w:tab/>
      </w:r>
      <w:r w:rsidR="00505C3D">
        <w:tab/>
        <w:t>(</w:t>
      </w:r>
      <w:r w:rsidR="00723DD2">
        <w:t>6</w:t>
      </w:r>
      <w:r w:rsidR="00505C3D">
        <w:t>)</w:t>
      </w:r>
    </w:p>
    <w:p w14:paraId="4E50F603" w14:textId="3218065D" w:rsidR="00505C3D" w:rsidRPr="00BE61A3" w:rsidRDefault="00505C3D" w:rsidP="009925BE">
      <w:pPr>
        <w:jc w:val="both"/>
        <w:rPr>
          <w:rFonts w:ascii="Times New Roman" w:hAnsi="Times New Roman"/>
        </w:rPr>
      </w:pPr>
      <w:r>
        <w:rPr>
          <w:rFonts w:ascii="Times New Roman" w:hAnsi="Times New Roman"/>
        </w:rPr>
        <w:t xml:space="preserve">where </w:t>
      </w:r>
      <w:proofErr w:type="spellStart"/>
      <w:r w:rsidRPr="004950C5">
        <w:rPr>
          <w:rFonts w:ascii="Times New Roman" w:hAnsi="Times New Roman"/>
          <w:i/>
        </w:rPr>
        <w:t>RMSE</w:t>
      </w:r>
      <w:r w:rsidRPr="004950C5">
        <w:rPr>
          <w:rFonts w:ascii="Times New Roman" w:hAnsi="Times New Roman"/>
          <w:i/>
          <w:vertAlign w:val="subscript"/>
        </w:rPr>
        <w:t>forecast</w:t>
      </w:r>
      <w:proofErr w:type="spellEnd"/>
      <w:r w:rsidRPr="004950C5">
        <w:rPr>
          <w:rFonts w:ascii="Times New Roman" w:hAnsi="Times New Roman"/>
          <w:vertAlign w:val="subscript"/>
        </w:rPr>
        <w:t xml:space="preserve"> </w:t>
      </w:r>
      <w:r>
        <w:rPr>
          <w:rFonts w:ascii="Times New Roman" w:hAnsi="Times New Roman"/>
        </w:rPr>
        <w:t>is calculated based on the forecast</w:t>
      </w:r>
      <w:r w:rsidR="000456E1">
        <w:rPr>
          <w:rFonts w:ascii="Times New Roman" w:hAnsi="Times New Roman"/>
        </w:rPr>
        <w:t xml:space="preserve"> of interest, and </w:t>
      </w:r>
      <w:proofErr w:type="spellStart"/>
      <w:r w:rsidRPr="004950C5">
        <w:rPr>
          <w:rFonts w:ascii="Times New Roman" w:hAnsi="Times New Roman"/>
          <w:i/>
        </w:rPr>
        <w:t>RMSE</w:t>
      </w:r>
      <w:r>
        <w:rPr>
          <w:rFonts w:ascii="Times New Roman" w:hAnsi="Times New Roman"/>
          <w:i/>
          <w:vertAlign w:val="subscript"/>
        </w:rPr>
        <w:t>rfe</w:t>
      </w:r>
      <w:proofErr w:type="spellEnd"/>
      <w:r w:rsidRPr="004950C5">
        <w:rPr>
          <w:rFonts w:ascii="Times New Roman" w:hAnsi="Times New Roman"/>
          <w:vertAlign w:val="subscript"/>
        </w:rPr>
        <w:t xml:space="preserve"> </w:t>
      </w:r>
      <w:r>
        <w:rPr>
          <w:rFonts w:ascii="Times New Roman" w:hAnsi="Times New Roman"/>
        </w:rPr>
        <w:t xml:space="preserve">is </w:t>
      </w:r>
      <w:r w:rsidR="000456E1">
        <w:rPr>
          <w:rFonts w:ascii="Times New Roman" w:hAnsi="Times New Roman"/>
        </w:rPr>
        <w:t>calculated for</w:t>
      </w:r>
      <w:r>
        <w:rPr>
          <w:rFonts w:ascii="Times New Roman" w:hAnsi="Times New Roman"/>
        </w:rPr>
        <w:t xml:space="preserve"> the </w:t>
      </w:r>
      <w:r w:rsidR="000456E1">
        <w:rPr>
          <w:rFonts w:ascii="Times New Roman" w:hAnsi="Times New Roman"/>
        </w:rPr>
        <w:t xml:space="preserve">reference </w:t>
      </w:r>
      <w:r>
        <w:rPr>
          <w:rFonts w:ascii="Times New Roman" w:hAnsi="Times New Roman"/>
        </w:rPr>
        <w:t>forecast</w:t>
      </w:r>
      <w:r w:rsidR="000456E1">
        <w:rPr>
          <w:rFonts w:ascii="Times New Roman" w:hAnsi="Times New Roman"/>
        </w:rPr>
        <w:t xml:space="preserve">. </w:t>
      </w:r>
      <w:r w:rsidR="001E0265">
        <w:rPr>
          <w:rFonts w:ascii="Times New Roman" w:hAnsi="Times New Roman"/>
        </w:rPr>
        <w:t xml:space="preserve">The </w:t>
      </w:r>
      <w:r w:rsidR="000456E1">
        <w:rPr>
          <w:rFonts w:ascii="Times New Roman" w:hAnsi="Times New Roman"/>
        </w:rPr>
        <w:t>Solar</w:t>
      </w:r>
      <w:r w:rsidR="001E0265">
        <w:rPr>
          <w:rFonts w:ascii="Times New Roman" w:hAnsi="Times New Roman"/>
        </w:rPr>
        <w:t xml:space="preserve"> </w:t>
      </w:r>
      <w:r w:rsidR="000456E1">
        <w:rPr>
          <w:rFonts w:ascii="Times New Roman" w:hAnsi="Times New Roman"/>
        </w:rPr>
        <w:t>Forecast</w:t>
      </w:r>
      <w:r w:rsidR="001E0265">
        <w:rPr>
          <w:rFonts w:ascii="Times New Roman" w:hAnsi="Times New Roman"/>
        </w:rPr>
        <w:t xml:space="preserve"> </w:t>
      </w:r>
      <w:r w:rsidR="000456E1">
        <w:rPr>
          <w:rFonts w:ascii="Times New Roman" w:hAnsi="Times New Roman"/>
        </w:rPr>
        <w:t>Arbiter provides several b</w:t>
      </w:r>
      <w:bookmarkStart w:id="1" w:name="_GoBack"/>
      <w:bookmarkEnd w:id="1"/>
      <w:r w:rsidR="000456E1">
        <w:rPr>
          <w:rFonts w:ascii="Times New Roman" w:hAnsi="Times New Roman"/>
        </w:rPr>
        <w:t>enchmark forecasts that can serve as a reference</w:t>
      </w:r>
      <w:r>
        <w:rPr>
          <w:rFonts w:ascii="Times New Roman" w:hAnsi="Times New Roman"/>
        </w:rPr>
        <w:t xml:space="preserve"> [3].</w:t>
      </w:r>
    </w:p>
    <w:p w14:paraId="3881DD7C" w14:textId="7FD5334D" w:rsidR="008625C4" w:rsidRDefault="00A71CC9" w:rsidP="00BD4041">
      <w:pPr>
        <w:jc w:val="both"/>
        <w:rPr>
          <w:rFonts w:ascii="Times New Roman" w:hAnsi="Times New Roman"/>
        </w:rPr>
      </w:pPr>
      <w:r>
        <w:rPr>
          <w:rFonts w:ascii="Times New Roman" w:hAnsi="Times New Roman"/>
        </w:rPr>
        <w:t>7</w:t>
      </w:r>
      <w:r w:rsidR="008625C4">
        <w:rPr>
          <w:rFonts w:ascii="Times New Roman" w:hAnsi="Times New Roman"/>
        </w:rPr>
        <w:t>)</w:t>
      </w:r>
      <w:r w:rsidR="008625C4" w:rsidRPr="008625C4">
        <w:rPr>
          <w:rFonts w:ascii="Times New Roman" w:hAnsi="Times New Roman"/>
          <w:i/>
          <w:u w:val="single"/>
        </w:rPr>
        <w:t xml:space="preserve"> Pearson </w:t>
      </w:r>
      <w:r w:rsidR="00B75BF4">
        <w:rPr>
          <w:rFonts w:ascii="Times New Roman" w:hAnsi="Times New Roman"/>
          <w:i/>
          <w:u w:val="single"/>
        </w:rPr>
        <w:t>Correlation C</w:t>
      </w:r>
      <w:r w:rsidR="008625C4" w:rsidRPr="008625C4">
        <w:rPr>
          <w:rFonts w:ascii="Times New Roman" w:hAnsi="Times New Roman"/>
          <w:i/>
          <w:u w:val="single"/>
        </w:rPr>
        <w:t>oefficient</w:t>
      </w:r>
      <w:r w:rsidR="00734A35">
        <w:rPr>
          <w:rFonts w:ascii="Times New Roman" w:hAnsi="Times New Roman"/>
          <w:i/>
          <w:u w:val="single"/>
        </w:rPr>
        <w:t xml:space="preserve"> (</w:t>
      </w:r>
      <w:r w:rsidR="00734A35" w:rsidRPr="008625C4">
        <w:rPr>
          <w:rFonts w:ascii="Times New Roman" w:hAnsi="Times New Roman"/>
          <w:i/>
          <w:u w:val="single"/>
        </w:rPr>
        <w:t>r</w:t>
      </w:r>
      <w:r w:rsidR="00734A35">
        <w:rPr>
          <w:rFonts w:ascii="Times New Roman" w:hAnsi="Times New Roman"/>
          <w:i/>
          <w:u w:val="single"/>
        </w:rPr>
        <w:t>)</w:t>
      </w:r>
      <w:r w:rsidR="008625C4">
        <w:rPr>
          <w:rFonts w:ascii="Times New Roman" w:hAnsi="Times New Roman"/>
        </w:rPr>
        <w:t>:</w:t>
      </w:r>
      <w:r w:rsidR="00B75BF4">
        <w:t xml:space="preserve"> </w:t>
      </w:r>
      <w:r w:rsidR="00B42080" w:rsidRPr="00B42080">
        <w:rPr>
          <w:rFonts w:ascii="Times New Roman" w:hAnsi="Times New Roman"/>
        </w:rPr>
        <w:t xml:space="preserve">Correlation indicates the strength and direction of a linear relationship between two variables (for example model output and observed values). </w:t>
      </w:r>
      <w:r w:rsidR="00AB3248">
        <w:rPr>
          <w:rFonts w:ascii="Times New Roman" w:hAnsi="Times New Roman"/>
        </w:rPr>
        <w:t>T</w:t>
      </w:r>
      <w:r w:rsidR="00B42080" w:rsidRPr="00B42080">
        <w:rPr>
          <w:rFonts w:ascii="Times New Roman" w:hAnsi="Times New Roman"/>
        </w:rPr>
        <w:t xml:space="preserve">he Pearson correlation coefficient (also called the sample correlation coefficient) </w:t>
      </w:r>
      <w:r w:rsidR="00AB3248">
        <w:rPr>
          <w:rFonts w:ascii="Times New Roman" w:hAnsi="Times New Roman"/>
        </w:rPr>
        <w:t>measures the linear dependency between the prediction (</w:t>
      </w:r>
      <w:r w:rsidR="00AB3248" w:rsidRPr="00847EF7">
        <w:rPr>
          <w:rFonts w:ascii="Times New Roman" w:hAnsi="Times New Roman"/>
          <w:i/>
        </w:rPr>
        <w:t>F</w:t>
      </w:r>
      <w:r w:rsidR="00AB3248">
        <w:rPr>
          <w:rFonts w:ascii="Times New Roman" w:hAnsi="Times New Roman"/>
        </w:rPr>
        <w:t>) and the observation (</w:t>
      </w:r>
      <w:r w:rsidR="00AB3248" w:rsidRPr="00847EF7">
        <w:rPr>
          <w:rFonts w:ascii="Times New Roman" w:hAnsi="Times New Roman"/>
          <w:i/>
        </w:rPr>
        <w:t>O</w:t>
      </w:r>
      <w:r w:rsidR="00AB3248">
        <w:rPr>
          <w:rFonts w:ascii="Times New Roman" w:hAnsi="Times New Roman"/>
        </w:rPr>
        <w:t>)</w:t>
      </w:r>
      <w:r w:rsidR="00AB3248" w:rsidRPr="00086BE1">
        <w:rPr>
          <w:rFonts w:ascii="Times New Roman" w:hAnsi="Times New Roman"/>
        </w:rPr>
        <w:t xml:space="preserve"> </w:t>
      </w:r>
      <w:r w:rsidR="00AB3248">
        <w:rPr>
          <w:rFonts w:ascii="Times New Roman" w:hAnsi="Times New Roman"/>
        </w:rPr>
        <w:t xml:space="preserve">[1] and </w:t>
      </w:r>
      <w:r w:rsidR="00B42080" w:rsidRPr="00B42080">
        <w:rPr>
          <w:rFonts w:ascii="Times New Roman" w:hAnsi="Times New Roman"/>
        </w:rPr>
        <w:t>is obtained by dividing the covariance of two variables by the product of their standard deviations</w:t>
      </w:r>
      <w:r w:rsidR="00086BE1">
        <w:rPr>
          <w:rFonts w:ascii="Times New Roman" w:hAnsi="Times New Roman"/>
        </w:rPr>
        <w:t>:</w:t>
      </w:r>
    </w:p>
    <w:p w14:paraId="44D7B31C" w14:textId="311E1E24" w:rsidR="008625C4" w:rsidRDefault="008F61B5" w:rsidP="00B71BB8">
      <w:pPr>
        <w:jc w:val="right"/>
      </w:pPr>
      <w:r w:rsidRPr="00A71CC9">
        <w:rPr>
          <w:noProof/>
          <w:position w:val="-48"/>
        </w:rPr>
        <w:object w:dxaOrig="3739" w:dyaOrig="980" w14:anchorId="223660C6">
          <v:shape id="_x0000_i1095" type="#_x0000_t75" alt="" style="width:186.75pt;height:47.75pt;mso-width-percent:0;mso-height-percent:0;mso-width-percent:0;mso-height-percent:0" o:ole="">
            <v:imagedata r:id="rId20" o:title=""/>
          </v:shape>
          <o:OLEObject Type="Embed" ProgID="Equation.DSMT4" ShapeID="_x0000_i1095" DrawAspect="Content" ObjectID="_1616314050" r:id="rId21"/>
        </w:object>
      </w:r>
      <w:r w:rsidR="00385B14">
        <w:tab/>
      </w:r>
      <w:r w:rsidR="00385B14">
        <w:tab/>
      </w:r>
      <w:r w:rsidR="00385B14">
        <w:tab/>
      </w:r>
      <w:r w:rsidR="00385B14">
        <w:tab/>
        <w:t>(</w:t>
      </w:r>
      <w:r w:rsidR="00A71CC9">
        <w:t>7</w:t>
      </w:r>
      <w:r w:rsidR="00B71BB8">
        <w:t>)</w:t>
      </w:r>
    </w:p>
    <w:p w14:paraId="09768BAD" w14:textId="787E6173" w:rsidR="00042A5D" w:rsidRDefault="00A71CC9" w:rsidP="00042A5D">
      <w:pPr>
        <w:jc w:val="both"/>
        <w:rPr>
          <w:rFonts w:ascii="Times New Roman" w:hAnsi="Times New Roman"/>
        </w:rPr>
      </w:pPr>
      <w:r>
        <w:rPr>
          <w:rFonts w:ascii="Times New Roman" w:hAnsi="Times New Roman"/>
        </w:rPr>
        <w:t xml:space="preserve">where </w:t>
      </w:r>
      <w:r w:rsidR="008F61B5" w:rsidRPr="00A1194A">
        <w:rPr>
          <w:noProof/>
          <w:position w:val="-4"/>
        </w:rPr>
        <w:object w:dxaOrig="260" w:dyaOrig="300" w14:anchorId="0EBD7705">
          <v:shape id="_x0000_i1094" type="#_x0000_t75" alt="" style="width:14.25pt;height:14.95pt;mso-width-percent:0;mso-height-percent:0;mso-width-percent:0;mso-height-percent:0" o:ole="">
            <v:imagedata r:id="rId22" o:title=""/>
          </v:shape>
          <o:OLEObject Type="Embed" ProgID="Equation.DSMT4" ShapeID="_x0000_i1094" DrawAspect="Content" ObjectID="_1616314051" r:id="rId23"/>
        </w:object>
      </w:r>
      <w:r>
        <w:rPr>
          <w:rFonts w:ascii="Times New Roman" w:hAnsi="Times New Roman"/>
        </w:rPr>
        <w:t xml:space="preserve"> and </w:t>
      </w:r>
      <w:r w:rsidR="008F61B5" w:rsidRPr="00645DDE">
        <w:rPr>
          <w:rFonts w:ascii="Times New Roman" w:hAnsi="Times New Roman"/>
          <w:noProof/>
          <w:position w:val="-6"/>
        </w:rPr>
        <w:object w:dxaOrig="240" w:dyaOrig="320" w14:anchorId="333AD6DC">
          <v:shape id="_x0000_i1093" type="#_x0000_t75" alt="" style="width:12.1pt;height:15.7pt;mso-width-percent:0;mso-height-percent:0;mso-width-percent:0;mso-height-percent:0" o:ole="">
            <v:imagedata r:id="rId24" o:title=""/>
          </v:shape>
          <o:OLEObject Type="Embed" ProgID="Equation.DSMT4" ShapeID="_x0000_i1093" DrawAspect="Content" ObjectID="_1616314052" r:id="rId25"/>
        </w:object>
      </w:r>
      <w:r>
        <w:rPr>
          <w:rFonts w:ascii="Times New Roman" w:hAnsi="Times New Roman"/>
        </w:rPr>
        <w:t xml:space="preserve"> are the averages of forecast and observation respectively.</w:t>
      </w:r>
      <w:r w:rsidRPr="00042A5D">
        <w:rPr>
          <w:rFonts w:ascii="Times New Roman" w:hAnsi="Times New Roman"/>
        </w:rPr>
        <w:t xml:space="preserve"> </w:t>
      </w:r>
      <w:r w:rsidR="00042A5D" w:rsidRPr="00042A5D">
        <w:rPr>
          <w:rFonts w:ascii="Times New Roman" w:hAnsi="Times New Roman"/>
        </w:rPr>
        <w:t xml:space="preserve">The correlation </w:t>
      </w:r>
      <w:r w:rsidR="00645DDE" w:rsidRPr="00645DDE">
        <w:rPr>
          <w:rFonts w:ascii="Times New Roman" w:hAnsi="Times New Roman"/>
          <w:i/>
        </w:rPr>
        <w:t>r</w:t>
      </w:r>
      <w:r w:rsidR="00645DDE">
        <w:rPr>
          <w:rFonts w:ascii="Times New Roman" w:hAnsi="Times New Roman"/>
        </w:rPr>
        <w:t xml:space="preserve"> </w:t>
      </w:r>
      <w:r w:rsidR="00042A5D" w:rsidRPr="00042A5D">
        <w:rPr>
          <w:rFonts w:ascii="Times New Roman" w:hAnsi="Times New Roman"/>
        </w:rPr>
        <w:t xml:space="preserve">is +1 in the case of a perfect increasing linear relationship, and -1 in case of a decreasing linear relationship, </w:t>
      </w:r>
      <w:r w:rsidR="00AB3248">
        <w:rPr>
          <w:rFonts w:ascii="Times New Roman" w:hAnsi="Times New Roman"/>
        </w:rPr>
        <w:t>with</w:t>
      </w:r>
      <w:r w:rsidR="00042A5D" w:rsidRPr="00042A5D">
        <w:rPr>
          <w:rFonts w:ascii="Times New Roman" w:hAnsi="Times New Roman"/>
        </w:rPr>
        <w:t xml:space="preserve"> values in between indicat</w:t>
      </w:r>
      <w:r w:rsidR="00AB3248">
        <w:rPr>
          <w:rFonts w:ascii="Times New Roman" w:hAnsi="Times New Roman"/>
        </w:rPr>
        <w:t>ing</w:t>
      </w:r>
      <w:r w:rsidR="00042A5D" w:rsidRPr="00042A5D">
        <w:rPr>
          <w:rFonts w:ascii="Times New Roman" w:hAnsi="Times New Roman"/>
        </w:rPr>
        <w:t xml:space="preserve"> the degree of linear relationship between </w:t>
      </w:r>
      <w:r w:rsidR="00AB3248">
        <w:rPr>
          <w:rFonts w:ascii="Times New Roman" w:hAnsi="Times New Roman"/>
        </w:rPr>
        <w:t>forecast</w:t>
      </w:r>
      <w:r w:rsidR="00042A5D" w:rsidRPr="00042A5D">
        <w:rPr>
          <w:rFonts w:ascii="Times New Roman" w:hAnsi="Times New Roman"/>
        </w:rPr>
        <w:t xml:space="preserve"> </w:t>
      </w:r>
      <w:r w:rsidR="00042A5D" w:rsidRPr="00042A5D">
        <w:rPr>
          <w:rFonts w:ascii="Times New Roman" w:hAnsi="Times New Roman"/>
        </w:rPr>
        <w:lastRenderedPageBreak/>
        <w:t xml:space="preserve">and observations. A correlation coefficient of 0 means there is no linear relationship between the variables. </w:t>
      </w:r>
    </w:p>
    <w:p w14:paraId="669C72BA" w14:textId="47D7ECB5" w:rsidR="008036F6" w:rsidRDefault="00A71CC9" w:rsidP="00042A5D">
      <w:pPr>
        <w:jc w:val="both"/>
        <w:rPr>
          <w:rFonts w:ascii="Times New Roman" w:hAnsi="Times New Roman"/>
        </w:rPr>
      </w:pPr>
      <w:r>
        <w:rPr>
          <w:rFonts w:ascii="Times New Roman" w:hAnsi="Times New Roman"/>
        </w:rPr>
        <w:t>8</w:t>
      </w:r>
      <w:r w:rsidR="008036F6">
        <w:rPr>
          <w:rFonts w:ascii="Times New Roman" w:hAnsi="Times New Roman"/>
        </w:rPr>
        <w:t xml:space="preserve">) </w:t>
      </w:r>
      <w:r w:rsidR="008036F6" w:rsidRPr="008036F6">
        <w:rPr>
          <w:rFonts w:ascii="Times New Roman" w:hAnsi="Times New Roman"/>
          <w:i/>
          <w:u w:val="single"/>
        </w:rPr>
        <w:t>Coefficient of Determination</w:t>
      </w:r>
      <w:r w:rsidR="008036F6">
        <w:rPr>
          <w:rFonts w:ascii="Times New Roman" w:hAnsi="Times New Roman"/>
        </w:rPr>
        <w:t xml:space="preserve"> (</w:t>
      </w:r>
      <w:r w:rsidR="008036F6" w:rsidRPr="008036F6">
        <w:rPr>
          <w:rFonts w:ascii="Times New Roman" w:hAnsi="Times New Roman"/>
          <w:i/>
        </w:rPr>
        <w:t>R</w:t>
      </w:r>
      <w:r w:rsidR="008036F6" w:rsidRPr="008036F6">
        <w:rPr>
          <w:rFonts w:ascii="Times New Roman" w:hAnsi="Times New Roman"/>
          <w:i/>
          <w:vertAlign w:val="superscript"/>
        </w:rPr>
        <w:t>2</w:t>
      </w:r>
      <w:r w:rsidR="008036F6">
        <w:rPr>
          <w:rFonts w:ascii="Times New Roman" w:hAnsi="Times New Roman"/>
        </w:rPr>
        <w:t xml:space="preserve">): </w:t>
      </w:r>
      <w:r w:rsidR="00DB2DBE">
        <w:rPr>
          <w:rFonts w:ascii="Times New Roman" w:hAnsi="Times New Roman"/>
        </w:rPr>
        <w:t xml:space="preserve"> The </w:t>
      </w:r>
      <w:r w:rsidR="006E43D5">
        <w:rPr>
          <w:rFonts w:ascii="Times New Roman" w:hAnsi="Times New Roman"/>
        </w:rPr>
        <w:t xml:space="preserve">coefficient of determination </w:t>
      </w:r>
      <w:r w:rsidR="008036F6">
        <w:rPr>
          <w:rFonts w:ascii="Times New Roman" w:hAnsi="Times New Roman"/>
        </w:rPr>
        <w:t>measure</w:t>
      </w:r>
      <w:r w:rsidR="006E43D5">
        <w:rPr>
          <w:rFonts w:ascii="Times New Roman" w:hAnsi="Times New Roman"/>
        </w:rPr>
        <w:t>s</w:t>
      </w:r>
      <w:r w:rsidR="008036F6">
        <w:rPr>
          <w:rFonts w:ascii="Times New Roman" w:hAnsi="Times New Roman"/>
        </w:rPr>
        <w:t xml:space="preserve"> </w:t>
      </w:r>
      <w:r w:rsidR="00DB2DBE">
        <w:rPr>
          <w:rFonts w:ascii="Times New Roman" w:hAnsi="Times New Roman"/>
        </w:rPr>
        <w:t>the extent that variability in the forecast errors is explained by variability in the observed values</w:t>
      </w:r>
      <w:r w:rsidR="008036F6">
        <w:rPr>
          <w:rFonts w:ascii="Times New Roman" w:hAnsi="Times New Roman"/>
        </w:rPr>
        <w:t xml:space="preserve">. </w:t>
      </w:r>
      <w:r w:rsidR="006E43D5">
        <w:rPr>
          <w:rFonts w:ascii="Times New Roman" w:hAnsi="Times New Roman"/>
        </w:rPr>
        <w:t xml:space="preserve">The </w:t>
      </w:r>
      <w:r w:rsidR="008036F6">
        <w:rPr>
          <w:rFonts w:ascii="Times New Roman" w:hAnsi="Times New Roman"/>
        </w:rPr>
        <w:t xml:space="preserve">formula </w:t>
      </w:r>
      <w:r w:rsidR="006E43D5">
        <w:rPr>
          <w:rFonts w:ascii="Times New Roman" w:hAnsi="Times New Roman"/>
        </w:rPr>
        <w:t xml:space="preserve">for </w:t>
      </w:r>
      <w:r w:rsidR="006E43D5" w:rsidRPr="008036F6">
        <w:rPr>
          <w:rFonts w:ascii="Times New Roman" w:hAnsi="Times New Roman"/>
          <w:i/>
        </w:rPr>
        <w:t>R</w:t>
      </w:r>
      <w:r w:rsidR="006E43D5" w:rsidRPr="008036F6">
        <w:rPr>
          <w:rFonts w:ascii="Times New Roman" w:hAnsi="Times New Roman"/>
          <w:i/>
          <w:vertAlign w:val="superscript"/>
        </w:rPr>
        <w:t>2</w:t>
      </w:r>
      <w:r w:rsidR="006E43D5">
        <w:rPr>
          <w:rFonts w:ascii="Times New Roman" w:hAnsi="Times New Roman"/>
        </w:rPr>
        <w:t xml:space="preserve"> </w:t>
      </w:r>
      <w:r w:rsidR="00DC194A">
        <w:rPr>
          <w:rFonts w:ascii="Times New Roman" w:hAnsi="Times New Roman"/>
        </w:rPr>
        <w:t>i</w:t>
      </w:r>
      <w:r w:rsidR="008036F6">
        <w:rPr>
          <w:rFonts w:ascii="Times New Roman" w:hAnsi="Times New Roman"/>
        </w:rPr>
        <w:t>s:</w:t>
      </w:r>
    </w:p>
    <w:p w14:paraId="347BE9AA" w14:textId="41A0BA04" w:rsidR="008036F6" w:rsidRDefault="008F61B5" w:rsidP="008036F6">
      <w:pPr>
        <w:jc w:val="right"/>
        <w:rPr>
          <w:rFonts w:ascii="Times New Roman" w:hAnsi="Times New Roman"/>
        </w:rPr>
      </w:pPr>
      <w:r w:rsidRPr="00361204">
        <w:rPr>
          <w:noProof/>
          <w:position w:val="-60"/>
        </w:rPr>
        <w:object w:dxaOrig="2100" w:dyaOrig="1320" w14:anchorId="5756207A">
          <v:shape id="_x0000_i1092" type="#_x0000_t75" alt="" style="width:106.95pt;height:68.45pt;mso-width-percent:0;mso-height-percent:0;mso-width-percent:0;mso-height-percent:0" o:ole="">
            <v:imagedata r:id="rId26" o:title=""/>
          </v:shape>
          <o:OLEObject Type="Embed" ProgID="Equation.DSMT4" ShapeID="_x0000_i1092" DrawAspect="Content" ObjectID="_1616314053" r:id="rId27"/>
        </w:object>
      </w:r>
      <w:r w:rsidR="001F38D7">
        <w:tab/>
      </w:r>
      <w:r w:rsidR="001F38D7">
        <w:tab/>
      </w:r>
      <w:r w:rsidR="001F38D7">
        <w:tab/>
      </w:r>
      <w:r w:rsidR="001F38D7">
        <w:tab/>
      </w:r>
      <w:r w:rsidR="001F38D7">
        <w:tab/>
      </w:r>
      <w:r w:rsidR="00385B14">
        <w:t>(</w:t>
      </w:r>
      <w:r w:rsidR="00A71CC9">
        <w:t>8</w:t>
      </w:r>
      <w:r w:rsidR="008036F6">
        <w:t>)</w:t>
      </w:r>
    </w:p>
    <w:p w14:paraId="647F1242" w14:textId="6D034D54" w:rsidR="008036F6" w:rsidRDefault="001F38D7" w:rsidP="00042A5D">
      <w:pPr>
        <w:jc w:val="both"/>
        <w:rPr>
          <w:rFonts w:ascii="Times New Roman" w:hAnsi="Times New Roman"/>
        </w:rPr>
      </w:pPr>
      <w:r>
        <w:rPr>
          <w:rFonts w:ascii="Times New Roman" w:hAnsi="Times New Roman"/>
        </w:rPr>
        <w:t xml:space="preserve">If </w:t>
      </w:r>
      <w:r w:rsidR="006E43D5">
        <w:rPr>
          <w:rFonts w:ascii="Times New Roman" w:hAnsi="Times New Roman"/>
        </w:rPr>
        <w:t xml:space="preserve">a </w:t>
      </w:r>
      <w:r>
        <w:rPr>
          <w:rFonts w:ascii="Times New Roman" w:hAnsi="Times New Roman"/>
        </w:rPr>
        <w:t xml:space="preserve">perfect forecast is made, the </w:t>
      </w:r>
      <w:r w:rsidRPr="008036F6">
        <w:rPr>
          <w:rFonts w:ascii="Times New Roman" w:hAnsi="Times New Roman"/>
          <w:i/>
        </w:rPr>
        <w:t>R</w:t>
      </w:r>
      <w:r w:rsidRPr="008036F6">
        <w:rPr>
          <w:rFonts w:ascii="Times New Roman" w:hAnsi="Times New Roman"/>
          <w:i/>
          <w:vertAlign w:val="superscript"/>
        </w:rPr>
        <w:t>2</w:t>
      </w:r>
      <w:r>
        <w:rPr>
          <w:rFonts w:ascii="Times New Roman" w:hAnsi="Times New Roman"/>
          <w:i/>
          <w:vertAlign w:val="superscript"/>
        </w:rPr>
        <w:t xml:space="preserve"> </w:t>
      </w:r>
      <w:r>
        <w:rPr>
          <w:rFonts w:ascii="Times New Roman" w:hAnsi="Times New Roman"/>
        </w:rPr>
        <w:t>is 1.</w:t>
      </w:r>
      <w:r w:rsidR="00AB3248">
        <w:rPr>
          <w:rFonts w:ascii="Times New Roman" w:hAnsi="Times New Roman"/>
        </w:rPr>
        <w:t xml:space="preserve"> </w:t>
      </w:r>
    </w:p>
    <w:p w14:paraId="32BA835B" w14:textId="77777777" w:rsidR="00A71CC9" w:rsidRPr="000E6FD0" w:rsidRDefault="00A71CC9" w:rsidP="00042A5D">
      <w:pPr>
        <w:jc w:val="both"/>
        <w:rPr>
          <w:rFonts w:ascii="Times New Roman" w:hAnsi="Times New Roman"/>
        </w:rPr>
      </w:pPr>
    </w:p>
    <w:p w14:paraId="6717A2CA" w14:textId="2736033B" w:rsidR="00A71CC9" w:rsidRDefault="00A71CC9" w:rsidP="00A71CC9">
      <w:pPr>
        <w:jc w:val="both"/>
        <w:rPr>
          <w:rFonts w:ascii="Times New Roman" w:hAnsi="Times New Roman"/>
        </w:rPr>
      </w:pPr>
      <w:r>
        <w:rPr>
          <w:rFonts w:ascii="Times New Roman" w:hAnsi="Times New Roman"/>
        </w:rPr>
        <w:t xml:space="preserve">9) </w:t>
      </w:r>
      <w:r>
        <w:rPr>
          <w:rFonts w:ascii="Times New Roman" w:hAnsi="Times New Roman"/>
          <w:i/>
          <w:u w:val="single"/>
        </w:rPr>
        <w:t>Centered (unbiased) Root M</w:t>
      </w:r>
      <w:r w:rsidRPr="008625C4">
        <w:rPr>
          <w:rFonts w:ascii="Times New Roman" w:hAnsi="Times New Roman"/>
          <w:i/>
          <w:u w:val="single"/>
        </w:rPr>
        <w:t xml:space="preserve">ean </w:t>
      </w:r>
      <w:r>
        <w:rPr>
          <w:rFonts w:ascii="Times New Roman" w:hAnsi="Times New Roman"/>
          <w:i/>
          <w:u w:val="single"/>
        </w:rPr>
        <w:t>S</w:t>
      </w:r>
      <w:r w:rsidRPr="008625C4">
        <w:rPr>
          <w:rFonts w:ascii="Times New Roman" w:hAnsi="Times New Roman"/>
          <w:i/>
          <w:u w:val="single"/>
        </w:rPr>
        <w:t xml:space="preserve">quared </w:t>
      </w:r>
      <w:r>
        <w:rPr>
          <w:rFonts w:ascii="Times New Roman" w:hAnsi="Times New Roman"/>
          <w:i/>
          <w:u w:val="single"/>
        </w:rPr>
        <w:t>E</w:t>
      </w:r>
      <w:r w:rsidRPr="008625C4">
        <w:rPr>
          <w:rFonts w:ascii="Times New Roman" w:hAnsi="Times New Roman"/>
          <w:i/>
          <w:u w:val="single"/>
        </w:rPr>
        <w:t>rror (CRMSE)</w:t>
      </w:r>
      <w:r>
        <w:rPr>
          <w:rFonts w:ascii="Times New Roman" w:hAnsi="Times New Roman"/>
        </w:rPr>
        <w:t>: The CRMSE describes the variation in errors around the mean. CRMSE is given by:</w:t>
      </w:r>
    </w:p>
    <w:p w14:paraId="10CD0331" w14:textId="26303739" w:rsidR="00A71CC9" w:rsidRDefault="008F61B5" w:rsidP="00A71CC9">
      <w:pPr>
        <w:jc w:val="right"/>
      </w:pPr>
      <w:r w:rsidRPr="00D04886">
        <w:rPr>
          <w:noProof/>
          <w:position w:val="-30"/>
        </w:rPr>
        <w:object w:dxaOrig="3820" w:dyaOrig="760" w14:anchorId="1DBDC674">
          <v:shape id="_x0000_i1091" type="#_x0000_t75" alt="" style="width:191.05pt;height:37.8pt;mso-width-percent:0;mso-height-percent:0;mso-width-percent:0;mso-height-percent:0" o:ole="">
            <v:imagedata r:id="rId28" o:title=""/>
          </v:shape>
          <o:OLEObject Type="Embed" ProgID="Equation.DSMT4" ShapeID="_x0000_i1091" DrawAspect="Content" ObjectID="_1616314054" r:id="rId29"/>
        </w:object>
      </w:r>
      <w:r w:rsidR="00A71CC9">
        <w:tab/>
      </w:r>
      <w:r w:rsidR="00A71CC9">
        <w:tab/>
      </w:r>
      <w:r w:rsidR="00A71CC9">
        <w:tab/>
        <w:t>(9)</w:t>
      </w:r>
    </w:p>
    <w:p w14:paraId="2400202E" w14:textId="303C87E0" w:rsidR="00A71CC9" w:rsidRDefault="00A71CC9" w:rsidP="00A71CC9">
      <w:pPr>
        <w:jc w:val="both"/>
        <w:rPr>
          <w:rFonts w:ascii="Times New Roman" w:hAnsi="Times New Roman"/>
        </w:rPr>
      </w:pPr>
      <w:r>
        <w:rPr>
          <w:rFonts w:ascii="Times New Roman" w:hAnsi="Times New Roman"/>
        </w:rPr>
        <w:t xml:space="preserve">The CRMSE is related to RMSE and MBE through </w:t>
      </w:r>
      <w:r w:rsidR="008F61B5" w:rsidRPr="00B96FB3">
        <w:rPr>
          <w:noProof/>
          <w:position w:val="-6"/>
        </w:rPr>
        <w:object w:dxaOrig="2820" w:dyaOrig="320" w14:anchorId="24CA1E8B">
          <v:shape id="_x0000_i1090" type="#_x0000_t75" alt="" style="width:141.15pt;height:15.7pt;mso-width-percent:0;mso-height-percent:0;mso-width-percent:0;mso-height-percent:0" o:ole="">
            <v:imagedata r:id="rId30" o:title=""/>
          </v:shape>
          <o:OLEObject Type="Embed" ProgID="Equation.DSMT4" ShapeID="_x0000_i1090" DrawAspect="Content" ObjectID="_1616314055" r:id="rId31"/>
        </w:object>
      </w:r>
      <w:r>
        <w:rPr>
          <w:rFonts w:ascii="Times New Roman" w:hAnsi="Times New Roman"/>
        </w:rPr>
        <w:t xml:space="preserve">. In [14], it was shown that the CRMSE could also be decomposed into components related to the standard deviation and the correlation coefficient: </w:t>
      </w:r>
    </w:p>
    <w:p w14:paraId="33DF5316" w14:textId="1B6BB14C" w:rsidR="00A71CC9" w:rsidRDefault="008F61B5" w:rsidP="00A71CC9">
      <w:pPr>
        <w:jc w:val="right"/>
        <w:rPr>
          <w:noProof/>
        </w:rPr>
      </w:pPr>
      <w:r w:rsidRPr="00474303">
        <w:rPr>
          <w:noProof/>
          <w:position w:val="-12"/>
        </w:rPr>
        <w:object w:dxaOrig="2940" w:dyaOrig="380" w14:anchorId="56774AD7">
          <v:shape id="_x0000_i1089" type="#_x0000_t75" alt="" style="width:146.85pt;height:19.25pt;mso-width-percent:0;mso-height-percent:0;mso-width-percent:0;mso-height-percent:0" o:ole="">
            <v:imagedata r:id="rId32" o:title=""/>
          </v:shape>
          <o:OLEObject Type="Embed" ProgID="Equation.DSMT4" ShapeID="_x0000_i1089" DrawAspect="Content" ObjectID="_1616314056" r:id="rId33"/>
        </w:object>
      </w:r>
      <w:r w:rsidR="00A71CC9">
        <w:rPr>
          <w:noProof/>
        </w:rPr>
        <w:tab/>
      </w:r>
      <w:r w:rsidR="00A71CC9">
        <w:rPr>
          <w:noProof/>
        </w:rPr>
        <w:tab/>
      </w:r>
      <w:r w:rsidR="00A71CC9">
        <w:rPr>
          <w:noProof/>
        </w:rPr>
        <w:tab/>
      </w:r>
      <w:r w:rsidR="00A71CC9">
        <w:rPr>
          <w:noProof/>
        </w:rPr>
        <w:tab/>
        <w:t>(10)</w:t>
      </w:r>
    </w:p>
    <w:p w14:paraId="19834CAF" w14:textId="4EB80103" w:rsidR="00A71CC9" w:rsidRDefault="00A71CC9" w:rsidP="00A71CC9">
      <w:pPr>
        <w:jc w:val="both"/>
        <w:rPr>
          <w:rFonts w:ascii="Times New Roman" w:hAnsi="Times New Roman"/>
        </w:rPr>
      </w:pPr>
      <w:r>
        <w:rPr>
          <w:rFonts w:ascii="Times New Roman" w:hAnsi="Times New Roman"/>
        </w:rPr>
        <w:t xml:space="preserve">where </w:t>
      </w:r>
      <w:r w:rsidR="008F61B5" w:rsidRPr="00A1194A">
        <w:rPr>
          <w:noProof/>
          <w:position w:val="-12"/>
        </w:rPr>
        <w:object w:dxaOrig="340" w:dyaOrig="360" w14:anchorId="20937E85">
          <v:shape id="_x0000_i1088" type="#_x0000_t75" alt="" style="width:17.1pt;height:19.25pt;mso-width-percent:0;mso-height-percent:0;mso-width-percent:0;mso-height-percent:0" o:ole="">
            <v:imagedata r:id="rId34" o:title=""/>
          </v:shape>
          <o:OLEObject Type="Embed" ProgID="Equation.DSMT4" ShapeID="_x0000_i1088" DrawAspect="Content" ObjectID="_1616314057" r:id="rId35"/>
        </w:object>
      </w:r>
      <w:r w:rsidRPr="00042DC5">
        <w:rPr>
          <w:rFonts w:ascii="Times New Roman" w:hAnsi="Times New Roman"/>
        </w:rPr>
        <w:t>and</w:t>
      </w:r>
      <w:r w:rsidR="008F61B5" w:rsidRPr="00A1194A">
        <w:rPr>
          <w:noProof/>
          <w:position w:val="-12"/>
        </w:rPr>
        <w:object w:dxaOrig="320" w:dyaOrig="360" w14:anchorId="62FF1370">
          <v:shape id="_x0000_i1087" type="#_x0000_t75" alt="" style="width:15.7pt;height:19.25pt;mso-width-percent:0;mso-height-percent:0;mso-width-percent:0;mso-height-percent:0" o:ole="">
            <v:imagedata r:id="rId36" o:title=""/>
          </v:shape>
          <o:OLEObject Type="Embed" ProgID="Equation.DSMT4" ShapeID="_x0000_i1087" DrawAspect="Content" ObjectID="_1616314058" r:id="rId37"/>
        </w:object>
      </w:r>
      <w:r>
        <w:rPr>
          <w:noProof/>
        </w:rPr>
        <w:t xml:space="preserve"> </w:t>
      </w:r>
      <w:r>
        <w:rPr>
          <w:rFonts w:ascii="Times New Roman" w:hAnsi="Times New Roman"/>
        </w:rPr>
        <w:t>are</w:t>
      </w:r>
      <w:r w:rsidRPr="00042DC5">
        <w:rPr>
          <w:rFonts w:ascii="Times New Roman" w:hAnsi="Times New Roman"/>
        </w:rPr>
        <w:t xml:space="preserve"> the standard deviation</w:t>
      </w:r>
      <w:r>
        <w:rPr>
          <w:rFonts w:ascii="Times New Roman" w:hAnsi="Times New Roman"/>
        </w:rPr>
        <w:t>s</w:t>
      </w:r>
      <w:r w:rsidRPr="00042DC5">
        <w:rPr>
          <w:rFonts w:ascii="Times New Roman" w:hAnsi="Times New Roman"/>
        </w:rPr>
        <w:t xml:space="preserve"> of forecast and observation, respectively</w:t>
      </w:r>
      <w:r>
        <w:rPr>
          <w:rFonts w:ascii="Times New Roman" w:hAnsi="Times New Roman"/>
        </w:rPr>
        <w:t>, and</w:t>
      </w:r>
      <w:r w:rsidRPr="00042DC5">
        <w:rPr>
          <w:rFonts w:ascii="Times New Roman" w:hAnsi="Times New Roman"/>
        </w:rPr>
        <w:t xml:space="preserve"> r is the correlation coefficient defined in (</w:t>
      </w:r>
      <w:r>
        <w:rPr>
          <w:rFonts w:ascii="Times New Roman" w:hAnsi="Times New Roman"/>
        </w:rPr>
        <w:t>7</w:t>
      </w:r>
      <w:r w:rsidRPr="00042DC5">
        <w:rPr>
          <w:rFonts w:ascii="Times New Roman" w:hAnsi="Times New Roman"/>
        </w:rPr>
        <w:t>).</w:t>
      </w:r>
      <w:r>
        <w:rPr>
          <w:rFonts w:ascii="Times New Roman" w:hAnsi="Times New Roman"/>
        </w:rPr>
        <w:t xml:space="preserve"> </w:t>
      </w:r>
    </w:p>
    <w:p w14:paraId="040BAF07" w14:textId="77777777" w:rsidR="00056C47" w:rsidRDefault="00056C47" w:rsidP="00A71CC9">
      <w:pPr>
        <w:jc w:val="both"/>
        <w:rPr>
          <w:rFonts w:ascii="Times New Roman" w:hAnsi="Times New Roman"/>
        </w:rPr>
      </w:pPr>
    </w:p>
    <w:p w14:paraId="67700C23" w14:textId="4E0CF243" w:rsidR="005B1916" w:rsidRDefault="00723DD2" w:rsidP="00BD4041">
      <w:pPr>
        <w:jc w:val="both"/>
        <w:rPr>
          <w:rFonts w:ascii="Times New Roman" w:hAnsi="Times New Roman"/>
        </w:rPr>
      </w:pPr>
      <w:r>
        <w:rPr>
          <w:rFonts w:ascii="Times New Roman" w:hAnsi="Times New Roman"/>
        </w:rPr>
        <w:t>10</w:t>
      </w:r>
      <w:r w:rsidR="008625C4">
        <w:rPr>
          <w:rFonts w:ascii="Times New Roman" w:hAnsi="Times New Roman"/>
        </w:rPr>
        <w:t xml:space="preserve">) </w:t>
      </w:r>
      <w:r w:rsidR="008625C4" w:rsidRPr="008625C4">
        <w:rPr>
          <w:rFonts w:ascii="Times New Roman" w:hAnsi="Times New Roman"/>
          <w:i/>
          <w:u w:val="single"/>
        </w:rPr>
        <w:t xml:space="preserve">Kolmogorov-Smirnov </w:t>
      </w:r>
      <w:r w:rsidR="00A8472E">
        <w:rPr>
          <w:rFonts w:ascii="Times New Roman" w:hAnsi="Times New Roman"/>
          <w:i/>
          <w:u w:val="single"/>
        </w:rPr>
        <w:t xml:space="preserve">test </w:t>
      </w:r>
      <w:r w:rsidR="008625C4" w:rsidRPr="008625C4">
        <w:rPr>
          <w:rFonts w:ascii="Times New Roman" w:hAnsi="Times New Roman"/>
          <w:i/>
          <w:u w:val="single"/>
        </w:rPr>
        <w:t>Integral (KSI)</w:t>
      </w:r>
      <w:r w:rsidR="008625C4">
        <w:rPr>
          <w:rFonts w:ascii="Times New Roman" w:hAnsi="Times New Roman"/>
        </w:rPr>
        <w:t>:</w:t>
      </w:r>
      <w:r w:rsidR="00CB1FB7">
        <w:rPr>
          <w:rFonts w:ascii="Times New Roman" w:hAnsi="Times New Roman"/>
        </w:rPr>
        <w:t xml:space="preserve"> </w:t>
      </w:r>
      <w:r w:rsidR="00EE7777">
        <w:rPr>
          <w:rFonts w:ascii="Times New Roman" w:hAnsi="Times New Roman"/>
        </w:rPr>
        <w:t>The KSI quantif</w:t>
      </w:r>
      <w:r w:rsidR="004B3F2E">
        <w:rPr>
          <w:rFonts w:ascii="Times New Roman" w:hAnsi="Times New Roman"/>
        </w:rPr>
        <w:t>ies</w:t>
      </w:r>
      <w:r w:rsidR="00EE7777">
        <w:rPr>
          <w:rFonts w:ascii="Times New Roman" w:hAnsi="Times New Roman"/>
        </w:rPr>
        <w:t xml:space="preserve"> </w:t>
      </w:r>
      <w:r w:rsidR="000E6FD0">
        <w:rPr>
          <w:rFonts w:ascii="Times New Roman" w:hAnsi="Times New Roman"/>
        </w:rPr>
        <w:t>the level of agreement between the CDFs of forecast and observed values</w:t>
      </w:r>
      <w:r w:rsidR="005B1916">
        <w:rPr>
          <w:rFonts w:ascii="Times New Roman" w:hAnsi="Times New Roman"/>
        </w:rPr>
        <w:t xml:space="preserve">. </w:t>
      </w:r>
      <w:r w:rsidR="00840EF9">
        <w:rPr>
          <w:rFonts w:ascii="Times New Roman" w:hAnsi="Times New Roman"/>
        </w:rPr>
        <w:t xml:space="preserve">KSI is calculated as </w:t>
      </w:r>
      <w:r w:rsidR="005B1916">
        <w:rPr>
          <w:rFonts w:ascii="Times New Roman" w:hAnsi="Times New Roman"/>
        </w:rPr>
        <w:t>[</w:t>
      </w:r>
      <w:r w:rsidR="006711AA">
        <w:rPr>
          <w:rFonts w:ascii="Times New Roman" w:hAnsi="Times New Roman"/>
        </w:rPr>
        <w:t>19</w:t>
      </w:r>
      <w:r w:rsidR="005B1916">
        <w:rPr>
          <w:rFonts w:ascii="Times New Roman" w:hAnsi="Times New Roman"/>
        </w:rPr>
        <w:t>]:</w:t>
      </w:r>
    </w:p>
    <w:p w14:paraId="7D7AA87C" w14:textId="63E3409F" w:rsidR="005B1916" w:rsidRDefault="008F61B5" w:rsidP="005B1916">
      <w:pPr>
        <w:jc w:val="right"/>
      </w:pPr>
      <w:r w:rsidRPr="00D04886">
        <w:rPr>
          <w:noProof/>
          <w:position w:val="-22"/>
        </w:rPr>
        <w:object w:dxaOrig="2079" w:dyaOrig="560" w14:anchorId="71ECB08D">
          <v:shape id="_x0000_i1086" type="#_x0000_t75" alt="" style="width:103.35pt;height:27.1pt;mso-width-percent:0;mso-height-percent:0;mso-width-percent:0;mso-height-percent:0" o:ole="">
            <v:imagedata r:id="rId38" o:title=""/>
          </v:shape>
          <o:OLEObject Type="Embed" ProgID="Equation.DSMT4" ShapeID="_x0000_i1086" DrawAspect="Content" ObjectID="_1616314059" r:id="rId39"/>
        </w:object>
      </w:r>
      <w:r w:rsidR="00385B14">
        <w:tab/>
      </w:r>
      <w:r w:rsidR="00385B14">
        <w:tab/>
      </w:r>
      <w:r w:rsidR="00385B14">
        <w:tab/>
      </w:r>
      <w:r w:rsidR="00385B14">
        <w:tab/>
      </w:r>
      <w:r w:rsidR="00385B14">
        <w:tab/>
        <w:t>(</w:t>
      </w:r>
      <w:r w:rsidR="00505C3D">
        <w:t>1</w:t>
      </w:r>
      <w:r w:rsidR="00A220F8">
        <w:t>1</w:t>
      </w:r>
      <w:r w:rsidR="005B1916">
        <w:t>)</w:t>
      </w:r>
    </w:p>
    <w:p w14:paraId="41413039" w14:textId="77777777" w:rsidR="00723DD2" w:rsidRDefault="005B1916" w:rsidP="00056C47">
      <w:pPr>
        <w:jc w:val="both"/>
        <w:rPr>
          <w:rFonts w:ascii="Times New Roman" w:hAnsi="Times New Roman"/>
        </w:rPr>
      </w:pPr>
      <w:r>
        <w:rPr>
          <w:rFonts w:ascii="Times New Roman" w:hAnsi="Times New Roman"/>
        </w:rPr>
        <w:t>where</w:t>
      </w:r>
      <w:r w:rsidR="00F95D30">
        <w:rPr>
          <w:rFonts w:ascii="Times New Roman" w:hAnsi="Times New Roman"/>
        </w:rPr>
        <w:t xml:space="preserve"> </w:t>
      </w:r>
      <w:proofErr w:type="spellStart"/>
      <w:r w:rsidR="00F95D30">
        <w:rPr>
          <w:rFonts w:ascii="Times New Roman" w:hAnsi="Times New Roman"/>
          <w:i/>
        </w:rPr>
        <w:t>p</w:t>
      </w:r>
      <w:r w:rsidR="00F95D30">
        <w:rPr>
          <w:rFonts w:ascii="Times New Roman" w:hAnsi="Times New Roman"/>
          <w:i/>
          <w:vertAlign w:val="subscript"/>
        </w:rPr>
        <w:t>max</w:t>
      </w:r>
      <w:proofErr w:type="spellEnd"/>
      <w:r w:rsidR="00F95D30">
        <w:rPr>
          <w:rFonts w:ascii="Times New Roman" w:hAnsi="Times New Roman"/>
        </w:rPr>
        <w:t xml:space="preserve"> and </w:t>
      </w:r>
      <w:proofErr w:type="spellStart"/>
      <w:r w:rsidR="00F95D30">
        <w:rPr>
          <w:rFonts w:ascii="Times New Roman" w:hAnsi="Times New Roman"/>
          <w:i/>
        </w:rPr>
        <w:t>p</w:t>
      </w:r>
      <w:r w:rsidR="00F95D30">
        <w:rPr>
          <w:rFonts w:ascii="Times New Roman" w:hAnsi="Times New Roman"/>
          <w:i/>
          <w:vertAlign w:val="subscript"/>
        </w:rPr>
        <w:t>min</w:t>
      </w:r>
      <w:proofErr w:type="spellEnd"/>
      <w:r w:rsidR="00F95D30">
        <w:rPr>
          <w:rFonts w:ascii="Times New Roman" w:hAnsi="Times New Roman"/>
        </w:rPr>
        <w:t xml:space="preserve"> are the maximum and minimum values of the </w:t>
      </w:r>
      <w:r w:rsidR="00840EF9">
        <w:rPr>
          <w:rFonts w:ascii="Times New Roman" w:hAnsi="Times New Roman"/>
        </w:rPr>
        <w:t xml:space="preserve">observations and </w:t>
      </w:r>
      <w:r w:rsidR="00F95D30">
        <w:rPr>
          <w:rFonts w:ascii="Times New Roman" w:hAnsi="Times New Roman"/>
        </w:rPr>
        <w:t xml:space="preserve"> </w:t>
      </w:r>
      <w:r w:rsidR="008F61B5" w:rsidRPr="00744860">
        <w:rPr>
          <w:rFonts w:ascii="Times New Roman" w:hAnsi="Times New Roman"/>
          <w:noProof/>
          <w:position w:val="-12"/>
        </w:rPr>
        <w:object w:dxaOrig="620" w:dyaOrig="340" w14:anchorId="129AF399">
          <v:shape id="_x0000_i1085" type="#_x0000_t75" alt="" style="width:30.65pt;height:17.1pt;mso-width-percent:0;mso-height-percent:0;mso-width-percent:0;mso-height-percent:0" o:ole="">
            <v:imagedata r:id="rId40" o:title=""/>
          </v:shape>
          <o:OLEObject Type="Embed" ProgID="Equation.DSMT4" ShapeID="_x0000_i1085" DrawAspect="Content" ObjectID="_1616314060" r:id="rId41"/>
        </w:object>
      </w:r>
      <w:r w:rsidR="00840EF9">
        <w:rPr>
          <w:rFonts w:ascii="Times New Roman" w:hAnsi="Times New Roman"/>
        </w:rPr>
        <w:t xml:space="preserve"> </w:t>
      </w:r>
      <w:r>
        <w:rPr>
          <w:rFonts w:ascii="Times New Roman" w:hAnsi="Times New Roman"/>
        </w:rPr>
        <w:t xml:space="preserve">is the </w:t>
      </w:r>
      <w:r w:rsidR="00C73DF9">
        <w:rPr>
          <w:rFonts w:ascii="Times New Roman" w:hAnsi="Times New Roman"/>
        </w:rPr>
        <w:t xml:space="preserve">absolute </w:t>
      </w:r>
      <w:r>
        <w:rPr>
          <w:rFonts w:ascii="Times New Roman" w:hAnsi="Times New Roman"/>
        </w:rPr>
        <w:t xml:space="preserve">difference between the </w:t>
      </w:r>
      <w:r w:rsidR="00A8472E">
        <w:rPr>
          <w:rFonts w:ascii="Times New Roman" w:hAnsi="Times New Roman"/>
        </w:rPr>
        <w:t xml:space="preserve">two </w:t>
      </w:r>
      <w:r w:rsidR="00C73DF9">
        <w:rPr>
          <w:rFonts w:ascii="Times New Roman" w:hAnsi="Times New Roman"/>
        </w:rPr>
        <w:t xml:space="preserve">empirical </w:t>
      </w:r>
      <w:r>
        <w:rPr>
          <w:rFonts w:ascii="Times New Roman" w:hAnsi="Times New Roman"/>
        </w:rPr>
        <w:t>cumulative distribution functions</w:t>
      </w:r>
      <w:r w:rsidR="00C73DF9">
        <w:rPr>
          <w:rFonts w:ascii="Times New Roman" w:hAnsi="Times New Roman"/>
        </w:rPr>
        <w:t>, defined as</w:t>
      </w:r>
    </w:p>
    <w:p w14:paraId="32672553" w14:textId="2A6020E3" w:rsidR="005B1916" w:rsidRDefault="008F61B5" w:rsidP="0004257E">
      <w:pPr>
        <w:jc w:val="right"/>
        <w:rPr>
          <w:rFonts w:ascii="Times New Roman" w:hAnsi="Times New Roman"/>
        </w:rPr>
      </w:pPr>
      <w:r w:rsidRPr="00C73DF9">
        <w:rPr>
          <w:rFonts w:ascii="Times New Roman" w:hAnsi="Times New Roman"/>
          <w:noProof/>
          <w:position w:val="-46"/>
        </w:rPr>
        <w:object w:dxaOrig="5179" w:dyaOrig="1040" w14:anchorId="6DDB29BF">
          <v:shape id="_x0000_i1084" type="#_x0000_t75" alt="" style="width:260.2pt;height:52.05pt;mso-width-percent:0;mso-height-percent:0;mso-width-percent:0;mso-height-percent:0" o:ole="">
            <v:imagedata r:id="rId42" o:title=""/>
          </v:shape>
          <o:OLEObject Type="Embed" ProgID="Equation.DSMT4" ShapeID="_x0000_i1084" DrawAspect="Content" ObjectID="_1616314061" r:id="rId43"/>
        </w:object>
      </w:r>
      <w:r w:rsidR="00385B14">
        <w:rPr>
          <w:rFonts w:ascii="Times New Roman" w:hAnsi="Times New Roman"/>
        </w:rPr>
        <w:t xml:space="preserve"> </w:t>
      </w:r>
      <w:r w:rsidR="00385B14">
        <w:rPr>
          <w:rFonts w:ascii="Times New Roman" w:hAnsi="Times New Roman"/>
        </w:rPr>
        <w:tab/>
      </w:r>
      <w:r w:rsidR="00385B14">
        <w:rPr>
          <w:rFonts w:ascii="Times New Roman" w:hAnsi="Times New Roman"/>
        </w:rPr>
        <w:tab/>
      </w:r>
      <w:r w:rsidR="00385B14">
        <w:rPr>
          <w:rFonts w:ascii="Times New Roman" w:hAnsi="Times New Roman"/>
        </w:rPr>
        <w:tab/>
        <w:t>(</w:t>
      </w:r>
      <w:r w:rsidR="00EB4531">
        <w:rPr>
          <w:rFonts w:ascii="Times New Roman" w:hAnsi="Times New Roman"/>
        </w:rPr>
        <w:t>1</w:t>
      </w:r>
      <w:r w:rsidR="00A220F8">
        <w:rPr>
          <w:rFonts w:ascii="Times New Roman" w:hAnsi="Times New Roman"/>
        </w:rPr>
        <w:t>2</w:t>
      </w:r>
      <w:r w:rsidR="005B1916">
        <w:rPr>
          <w:rFonts w:ascii="Times New Roman" w:hAnsi="Times New Roman"/>
        </w:rPr>
        <w:t>)</w:t>
      </w:r>
    </w:p>
    <w:p w14:paraId="71EB05DD" w14:textId="0303171B" w:rsidR="008002D4" w:rsidRDefault="002A7FAA" w:rsidP="00847EF7">
      <w:pPr>
        <w:jc w:val="both"/>
        <w:rPr>
          <w:rFonts w:ascii="Times New Roman" w:hAnsi="Times New Roman"/>
        </w:rPr>
      </w:pPr>
      <w:r>
        <w:rPr>
          <w:rFonts w:ascii="Times New Roman" w:hAnsi="Times New Roman"/>
        </w:rPr>
        <w:t xml:space="preserve">In practice, </w:t>
      </w:r>
      <w:r w:rsidR="008F61B5" w:rsidRPr="00141A5D">
        <w:rPr>
          <w:rFonts w:ascii="Times New Roman" w:hAnsi="Times New Roman"/>
          <w:noProof/>
          <w:position w:val="-6"/>
        </w:rPr>
        <w:object w:dxaOrig="840" w:dyaOrig="279" w14:anchorId="339242C7">
          <v:shape id="_x0000_i1083" type="#_x0000_t75" alt="" style="width:42.05pt;height:14.25pt;mso-width-percent:0;mso-height-percent:0;mso-width-percent:0;mso-height-percent:0" o:ole="">
            <v:imagedata r:id="rId44" o:title=""/>
          </v:shape>
          <o:OLEObject Type="Embed" ProgID="Equation.DSMT4" ShapeID="_x0000_i1083" DrawAspect="Content" ObjectID="_1616314062" r:id="rId45"/>
        </w:object>
      </w:r>
      <w:r>
        <w:rPr>
          <w:rFonts w:ascii="Times New Roman" w:hAnsi="Times New Roman"/>
        </w:rPr>
        <w:t xml:space="preserve"> is typical. </w:t>
      </w:r>
      <w:r w:rsidR="006E22F3">
        <w:rPr>
          <w:rFonts w:ascii="Times New Roman" w:hAnsi="Times New Roman"/>
        </w:rPr>
        <w:t xml:space="preserve">A KSI value of zero implies that the </w:t>
      </w:r>
      <w:r w:rsidR="000E6FD0">
        <w:rPr>
          <w:rFonts w:ascii="Times New Roman" w:hAnsi="Times New Roman"/>
        </w:rPr>
        <w:t xml:space="preserve">CDFs of </w:t>
      </w:r>
      <w:r w:rsidR="006B55E3">
        <w:rPr>
          <w:rFonts w:ascii="Times New Roman" w:hAnsi="Times New Roman"/>
        </w:rPr>
        <w:t xml:space="preserve">forecast and observed </w:t>
      </w:r>
      <w:r w:rsidR="000E6FD0">
        <w:rPr>
          <w:rFonts w:ascii="Times New Roman" w:hAnsi="Times New Roman"/>
        </w:rPr>
        <w:t xml:space="preserve">values </w:t>
      </w:r>
      <w:r w:rsidR="006B55E3">
        <w:rPr>
          <w:rFonts w:ascii="Times New Roman" w:hAnsi="Times New Roman"/>
        </w:rPr>
        <w:t>are</w:t>
      </w:r>
      <w:r w:rsidR="000B3059">
        <w:rPr>
          <w:rFonts w:ascii="Times New Roman" w:hAnsi="Times New Roman"/>
        </w:rPr>
        <w:t xml:space="preserve"> equal.</w:t>
      </w:r>
      <w:r w:rsidR="00744860">
        <w:rPr>
          <w:rFonts w:ascii="Times New Roman" w:hAnsi="Times New Roman"/>
        </w:rPr>
        <w:t xml:space="preserve"> KSI can be normalized </w:t>
      </w:r>
      <w:r w:rsidR="006711AA">
        <w:rPr>
          <w:rFonts w:ascii="Times New Roman" w:hAnsi="Times New Roman"/>
        </w:rPr>
        <w:t>as</w:t>
      </w:r>
    </w:p>
    <w:p w14:paraId="151AB6EA" w14:textId="3E3D5155" w:rsidR="006711AA" w:rsidRDefault="008F61B5" w:rsidP="006711AA">
      <w:pPr>
        <w:jc w:val="right"/>
        <w:rPr>
          <w:rFonts w:ascii="Times New Roman" w:hAnsi="Times New Roman"/>
        </w:rPr>
      </w:pPr>
      <w:r w:rsidRPr="006711AA">
        <w:rPr>
          <w:rFonts w:ascii="Times New Roman" w:hAnsi="Times New Roman"/>
          <w:noProof/>
          <w:position w:val="-30"/>
        </w:rPr>
        <w:object w:dxaOrig="6480" w:dyaOrig="680" w14:anchorId="4E276F59">
          <v:shape id="_x0000_i1082" type="#_x0000_t75" alt="" style="width:326.5pt;height:32.8pt;mso-width-percent:0;mso-height-percent:0;mso-width-percent:0;mso-height-percent:0" o:ole="">
            <v:imagedata r:id="rId46" o:title=""/>
          </v:shape>
          <o:OLEObject Type="Embed" ProgID="Equation.DSMT4" ShapeID="_x0000_i1082" DrawAspect="Content" ObjectID="_1616314063" r:id="rId47"/>
        </w:object>
      </w:r>
      <w:r w:rsidR="006711AA">
        <w:rPr>
          <w:rFonts w:ascii="Times New Roman" w:hAnsi="Times New Roman"/>
        </w:rPr>
        <w:t xml:space="preserve"> </w:t>
      </w:r>
      <w:r w:rsidR="006711AA">
        <w:rPr>
          <w:rFonts w:ascii="Times New Roman" w:hAnsi="Times New Roman"/>
        </w:rPr>
        <w:tab/>
      </w:r>
      <w:r w:rsidR="006711AA">
        <w:rPr>
          <w:rFonts w:ascii="Times New Roman" w:hAnsi="Times New Roman"/>
        </w:rPr>
        <w:tab/>
        <w:t>(13)</w:t>
      </w:r>
    </w:p>
    <w:p w14:paraId="0F8C06CB" w14:textId="6F8BCBBB" w:rsidR="006711AA" w:rsidRDefault="006711AA" w:rsidP="00847EF7">
      <w:pPr>
        <w:jc w:val="both"/>
        <w:rPr>
          <w:rFonts w:ascii="Times New Roman" w:hAnsi="Times New Roman"/>
        </w:rPr>
      </w:pPr>
      <w:r>
        <w:rPr>
          <w:rFonts w:ascii="Times New Roman" w:hAnsi="Times New Roman"/>
        </w:rPr>
        <w:t xml:space="preserve">When </w:t>
      </w:r>
      <w:bookmarkStart w:id="2" w:name="MTBlankEqn"/>
      <w:r w:rsidR="008F61B5" w:rsidRPr="00495912">
        <w:rPr>
          <w:noProof/>
          <w:position w:val="-6"/>
        </w:rPr>
        <w:object w:dxaOrig="660" w:dyaOrig="279" w14:anchorId="3ED0D5D6">
          <v:shape id="_x0000_i1081" type="#_x0000_t75" alt="" style="width:32.8pt;height:14.25pt;mso-width-percent:0;mso-height-percent:0;mso-width-percent:0;mso-height-percent:0" o:ole="">
            <v:imagedata r:id="rId48" o:title=""/>
          </v:shape>
          <o:OLEObject Type="Embed" ProgID="Equation.DSMT4" ShapeID="_x0000_i1081" DrawAspect="Content" ObjectID="_1616314064" r:id="rId49"/>
        </w:object>
      </w:r>
      <w:bookmarkEnd w:id="2"/>
      <w:r>
        <w:rPr>
          <w:rFonts w:ascii="Times New Roman" w:hAnsi="Times New Roman"/>
        </w:rPr>
        <w:t xml:space="preserve"> the normalized KSI can be interpreted as a statistic </w:t>
      </w:r>
      <w:r w:rsidR="00AD43EC">
        <w:rPr>
          <w:rFonts w:ascii="Times New Roman" w:hAnsi="Times New Roman"/>
        </w:rPr>
        <w:t>that</w:t>
      </w:r>
      <w:r>
        <w:rPr>
          <w:rFonts w:ascii="Times New Roman" w:hAnsi="Times New Roman"/>
        </w:rPr>
        <w:t xml:space="preserve"> test</w:t>
      </w:r>
      <w:r w:rsidR="00AD43EC">
        <w:rPr>
          <w:rFonts w:ascii="Times New Roman" w:hAnsi="Times New Roman"/>
        </w:rPr>
        <w:t>s</w:t>
      </w:r>
      <w:r>
        <w:rPr>
          <w:rFonts w:ascii="Times New Roman" w:hAnsi="Times New Roman"/>
        </w:rPr>
        <w:t xml:space="preserve"> the </w:t>
      </w:r>
      <w:r w:rsidR="000E6FD0">
        <w:rPr>
          <w:rFonts w:ascii="Times New Roman" w:hAnsi="Times New Roman"/>
        </w:rPr>
        <w:t>hypothesis that the two</w:t>
      </w:r>
      <w:r>
        <w:rPr>
          <w:rFonts w:ascii="Times New Roman" w:hAnsi="Times New Roman"/>
        </w:rPr>
        <w:t xml:space="preserve"> </w:t>
      </w:r>
      <w:r w:rsidR="000E6FD0">
        <w:rPr>
          <w:rFonts w:ascii="Times New Roman" w:hAnsi="Times New Roman"/>
        </w:rPr>
        <w:t xml:space="preserve">empirical </w:t>
      </w:r>
      <w:r>
        <w:rPr>
          <w:rFonts w:ascii="Times New Roman" w:hAnsi="Times New Roman"/>
        </w:rPr>
        <w:t xml:space="preserve">CDFs </w:t>
      </w:r>
      <w:r w:rsidR="000E6FD0">
        <w:rPr>
          <w:rFonts w:ascii="Times New Roman" w:hAnsi="Times New Roman"/>
        </w:rPr>
        <w:t xml:space="preserve">represent samples drawn from the same population </w:t>
      </w:r>
      <w:r>
        <w:rPr>
          <w:rFonts w:ascii="Times New Roman" w:hAnsi="Times New Roman"/>
        </w:rPr>
        <w:t>[19].</w:t>
      </w:r>
    </w:p>
    <w:p w14:paraId="5DF18489" w14:textId="77777777" w:rsidR="006B55E3" w:rsidRDefault="006B55E3" w:rsidP="00847EF7">
      <w:pPr>
        <w:jc w:val="both"/>
        <w:rPr>
          <w:rFonts w:ascii="Times New Roman" w:hAnsi="Times New Roman"/>
        </w:rPr>
      </w:pPr>
    </w:p>
    <w:p w14:paraId="6C7D36B5" w14:textId="17050F57" w:rsidR="00E37A43" w:rsidRDefault="00723DD2" w:rsidP="00E37A43">
      <w:pPr>
        <w:jc w:val="both"/>
        <w:rPr>
          <w:rFonts w:ascii="Times New Roman" w:hAnsi="Times New Roman"/>
        </w:rPr>
      </w:pPr>
      <w:r>
        <w:rPr>
          <w:rFonts w:ascii="Times New Roman" w:hAnsi="Times New Roman"/>
        </w:rPr>
        <w:t>11</w:t>
      </w:r>
      <w:r w:rsidR="00E37A43">
        <w:rPr>
          <w:rFonts w:ascii="Times New Roman" w:hAnsi="Times New Roman"/>
        </w:rPr>
        <w:t xml:space="preserve">) </w:t>
      </w:r>
      <w:r w:rsidR="00E37A43">
        <w:rPr>
          <w:rFonts w:ascii="Times New Roman" w:hAnsi="Times New Roman"/>
          <w:i/>
          <w:u w:val="single"/>
        </w:rPr>
        <w:t>The OVER Metric</w:t>
      </w:r>
      <w:r w:rsidR="00E37A43">
        <w:rPr>
          <w:rFonts w:ascii="Times New Roman" w:hAnsi="Times New Roman"/>
        </w:rPr>
        <w:t xml:space="preserve">: </w:t>
      </w:r>
      <w:r w:rsidR="00495912">
        <w:rPr>
          <w:rFonts w:ascii="Times New Roman" w:hAnsi="Times New Roman"/>
        </w:rPr>
        <w:t>In concept t</w:t>
      </w:r>
      <w:r w:rsidR="00E37A43">
        <w:rPr>
          <w:rFonts w:ascii="Times New Roman" w:hAnsi="Times New Roman"/>
        </w:rPr>
        <w:t xml:space="preserve">he OVER metric </w:t>
      </w:r>
      <w:r w:rsidR="00495912">
        <w:rPr>
          <w:rFonts w:ascii="Times New Roman" w:hAnsi="Times New Roman"/>
        </w:rPr>
        <w:t xml:space="preserve">[19] modifies the KSI to quantify the difference between the two CDFs but only where the CDFs differ by more than the critical limit </w:t>
      </w:r>
      <w:r w:rsidR="008F61B5" w:rsidRPr="00495912">
        <w:rPr>
          <w:noProof/>
          <w:position w:val="-12"/>
        </w:rPr>
        <w:object w:dxaOrig="260" w:dyaOrig="360" w14:anchorId="64284180">
          <v:shape id="_x0000_i1080" type="#_x0000_t75" alt="" style="width:12.85pt;height:17.8pt;mso-width-percent:0;mso-height-percent:0;mso-width-percent:0;mso-height-percent:0" o:ole="">
            <v:imagedata r:id="rId50" o:title=""/>
          </v:shape>
          <o:OLEObject Type="Embed" ProgID="Equation.DSMT4" ShapeID="_x0000_i1080" DrawAspect="Content" ObjectID="_1616314065" r:id="rId51"/>
        </w:object>
      </w:r>
      <w:r w:rsidR="00495912">
        <w:rPr>
          <w:rFonts w:ascii="Times New Roman" w:hAnsi="Times New Roman"/>
        </w:rPr>
        <w:t xml:space="preserve"> (13). </w:t>
      </w:r>
      <w:r w:rsidR="00E37A43">
        <w:rPr>
          <w:rFonts w:ascii="Times New Roman" w:hAnsi="Times New Roman"/>
        </w:rPr>
        <w:t xml:space="preserve"> </w:t>
      </w:r>
      <w:r w:rsidR="00495912">
        <w:rPr>
          <w:rFonts w:ascii="Times New Roman" w:hAnsi="Times New Roman"/>
        </w:rPr>
        <w:t>The OVER is calculated as:</w:t>
      </w:r>
      <w:r w:rsidR="00E37A43">
        <w:rPr>
          <w:rFonts w:ascii="Times New Roman" w:hAnsi="Times New Roman"/>
        </w:rPr>
        <w:t xml:space="preserve"> </w:t>
      </w:r>
    </w:p>
    <w:p w14:paraId="3ACCCB08" w14:textId="34C5B154" w:rsidR="00F03307" w:rsidRDefault="008F61B5" w:rsidP="00F03307">
      <w:pPr>
        <w:jc w:val="right"/>
      </w:pPr>
      <w:r w:rsidRPr="00B96FB3">
        <w:rPr>
          <w:noProof/>
          <w:position w:val="-22"/>
        </w:rPr>
        <w:object w:dxaOrig="1860" w:dyaOrig="560" w14:anchorId="71DC8BEB">
          <v:shape id="_x0000_i1079" type="#_x0000_t75" alt="" style="width:91.95pt;height:27.1pt;mso-width-percent:0;mso-height-percent:0;mso-width-percent:0;mso-height-percent:0" o:ole="">
            <v:imagedata r:id="rId52" o:title=""/>
          </v:shape>
          <o:OLEObject Type="Embed" ProgID="Equation.DSMT4" ShapeID="_x0000_i1079" DrawAspect="Content" ObjectID="_1616314066" r:id="rId53"/>
        </w:object>
      </w:r>
      <w:r w:rsidR="00AC1731">
        <w:tab/>
      </w:r>
      <w:r w:rsidR="00AC1731">
        <w:tab/>
      </w:r>
      <w:r w:rsidR="00AC1731">
        <w:tab/>
      </w:r>
      <w:r w:rsidR="00AC1731">
        <w:tab/>
      </w:r>
      <w:r w:rsidR="00AC1731">
        <w:tab/>
        <w:t>(</w:t>
      </w:r>
      <w:r w:rsidR="00EB4531">
        <w:t>1</w:t>
      </w:r>
      <w:r w:rsidR="00A220F8">
        <w:t>4</w:t>
      </w:r>
      <w:r w:rsidR="00AC1731">
        <w:t>)</w:t>
      </w:r>
    </w:p>
    <w:p w14:paraId="06EADB6E" w14:textId="64067DE0" w:rsidR="00F03307" w:rsidRPr="00AC1731" w:rsidRDefault="00AC1731" w:rsidP="00E37A43">
      <w:pPr>
        <w:jc w:val="both"/>
        <w:rPr>
          <w:rFonts w:ascii="Times New Roman" w:hAnsi="Times New Roman"/>
        </w:rPr>
      </w:pPr>
      <w:r w:rsidRPr="00AC1731">
        <w:rPr>
          <w:rFonts w:ascii="Times New Roman" w:hAnsi="Times New Roman"/>
        </w:rPr>
        <w:t>where</w:t>
      </w:r>
    </w:p>
    <w:p w14:paraId="0DC30E5F" w14:textId="7E3BF8E4" w:rsidR="00F03307" w:rsidRDefault="008F61B5" w:rsidP="00AC1731">
      <w:pPr>
        <w:ind w:left="1440" w:firstLine="720"/>
        <w:jc w:val="right"/>
      </w:pPr>
      <w:r w:rsidRPr="00B96FB3">
        <w:rPr>
          <w:noProof/>
          <w:position w:val="-32"/>
        </w:rPr>
        <w:object w:dxaOrig="2480" w:dyaOrig="760" w14:anchorId="5B81A7AA">
          <v:shape id="_x0000_i1078" type="#_x0000_t75" alt="" style="width:124.75pt;height:37.8pt;mso-width-percent:0;mso-height-percent:0;mso-width-percent:0;mso-height-percent:0" o:ole="">
            <v:imagedata r:id="rId54" o:title=""/>
          </v:shape>
          <o:OLEObject Type="Embed" ProgID="Equation.DSMT4" ShapeID="_x0000_i1078" DrawAspect="Content" ObjectID="_1616314067" r:id="rId55"/>
        </w:object>
      </w:r>
      <w:r w:rsidR="00AC1731">
        <w:tab/>
      </w:r>
      <w:r w:rsidR="00AC1731">
        <w:tab/>
      </w:r>
      <w:r w:rsidR="00AC1731">
        <w:tab/>
      </w:r>
      <w:r w:rsidR="00AC1731">
        <w:tab/>
        <w:t>(</w:t>
      </w:r>
      <w:r w:rsidR="00EB4531">
        <w:t>1</w:t>
      </w:r>
      <w:r w:rsidR="00A220F8">
        <w:t>5</w:t>
      </w:r>
      <w:r w:rsidR="00AC1731">
        <w:t>)</w:t>
      </w:r>
    </w:p>
    <w:p w14:paraId="03638FA6" w14:textId="4636DC0D" w:rsidR="00AC1731" w:rsidRDefault="00282FFF" w:rsidP="00E37A43">
      <w:pPr>
        <w:jc w:val="both"/>
        <w:rPr>
          <w:rFonts w:ascii="Times New Roman" w:hAnsi="Times New Roman"/>
        </w:rPr>
      </w:pPr>
      <w:r>
        <w:rPr>
          <w:rFonts w:ascii="Times New Roman" w:hAnsi="Times New Roman"/>
        </w:rPr>
        <w:t xml:space="preserve">The OVER metric </w:t>
      </w:r>
      <w:r w:rsidR="00495912">
        <w:rPr>
          <w:rFonts w:ascii="Times New Roman" w:hAnsi="Times New Roman"/>
        </w:rPr>
        <w:t>can be normalized using the same approach as for KSI</w:t>
      </w:r>
      <w:r>
        <w:rPr>
          <w:rFonts w:ascii="Times New Roman" w:hAnsi="Times New Roman"/>
        </w:rPr>
        <w:t>.</w:t>
      </w:r>
    </w:p>
    <w:p w14:paraId="670278C0" w14:textId="77777777" w:rsidR="00495912" w:rsidRPr="008002D4" w:rsidRDefault="00495912" w:rsidP="00E37A43">
      <w:pPr>
        <w:jc w:val="both"/>
        <w:rPr>
          <w:rFonts w:ascii="Times New Roman" w:hAnsi="Times New Roman"/>
        </w:rPr>
      </w:pPr>
    </w:p>
    <w:p w14:paraId="1ECE1382" w14:textId="54E51E26" w:rsidR="007207B4" w:rsidRDefault="00723DD2" w:rsidP="00BD4041">
      <w:pPr>
        <w:jc w:val="both"/>
        <w:rPr>
          <w:rFonts w:ascii="Times New Roman" w:hAnsi="Times New Roman"/>
        </w:rPr>
      </w:pPr>
      <w:r>
        <w:rPr>
          <w:rFonts w:ascii="Times New Roman" w:hAnsi="Times New Roman"/>
        </w:rPr>
        <w:t>12</w:t>
      </w:r>
      <w:r w:rsidR="007207B4">
        <w:rPr>
          <w:rFonts w:ascii="Times New Roman" w:hAnsi="Times New Roman"/>
        </w:rPr>
        <w:t xml:space="preserve">) </w:t>
      </w:r>
      <w:r w:rsidR="007207B4">
        <w:rPr>
          <w:rFonts w:ascii="Times New Roman" w:hAnsi="Times New Roman"/>
          <w:i/>
          <w:u w:val="single"/>
        </w:rPr>
        <w:t>Combined Performance Index (CPI)</w:t>
      </w:r>
      <w:r w:rsidR="007207B4">
        <w:rPr>
          <w:rFonts w:ascii="Times New Roman" w:hAnsi="Times New Roman"/>
        </w:rPr>
        <w:t>: The CPI</w:t>
      </w:r>
      <w:r w:rsidR="00411A45">
        <w:rPr>
          <w:rFonts w:ascii="Times New Roman" w:hAnsi="Times New Roman"/>
        </w:rPr>
        <w:t xml:space="preserve"> </w:t>
      </w:r>
      <w:r w:rsidR="0079200F">
        <w:rPr>
          <w:rFonts w:ascii="Times New Roman" w:hAnsi="Times New Roman"/>
        </w:rPr>
        <w:t>“</w:t>
      </w:r>
      <w:r w:rsidR="00411A45">
        <w:rPr>
          <w:rFonts w:ascii="Times New Roman" w:hAnsi="Times New Roman"/>
        </w:rPr>
        <w:t xml:space="preserve">combines in a single statistic the descriptive power of KSI and OVER (for CDF agreement) and of </w:t>
      </w:r>
      <w:r w:rsidR="0079200F">
        <w:rPr>
          <w:rFonts w:ascii="Times New Roman" w:hAnsi="Times New Roman"/>
        </w:rPr>
        <w:t xml:space="preserve">RMSD </w:t>
      </w:r>
      <w:r w:rsidR="00411A45">
        <w:rPr>
          <w:rFonts w:ascii="Times New Roman" w:hAnsi="Times New Roman"/>
        </w:rPr>
        <w:t>(for overall dispersion)</w:t>
      </w:r>
      <w:r w:rsidR="0079200F">
        <w:rPr>
          <w:rFonts w:ascii="Times New Roman" w:hAnsi="Times New Roman"/>
        </w:rPr>
        <w:t>” [6]</w:t>
      </w:r>
      <w:r w:rsidR="00B05323">
        <w:rPr>
          <w:rFonts w:ascii="Times New Roman" w:hAnsi="Times New Roman"/>
        </w:rPr>
        <w:t xml:space="preserve">.  RMSD is the root mean square difference. </w:t>
      </w:r>
      <w:r w:rsidR="00886470">
        <w:rPr>
          <w:rFonts w:ascii="Times New Roman" w:hAnsi="Times New Roman"/>
        </w:rPr>
        <w:t>In this</w:t>
      </w:r>
      <w:r w:rsidR="00B05323">
        <w:rPr>
          <w:rFonts w:ascii="Times New Roman" w:hAnsi="Times New Roman"/>
        </w:rPr>
        <w:t xml:space="preserve"> work, the observations are </w:t>
      </w:r>
      <w:r w:rsidR="00886470">
        <w:rPr>
          <w:rFonts w:ascii="Times New Roman" w:hAnsi="Times New Roman"/>
        </w:rPr>
        <w:t>taken to be</w:t>
      </w:r>
      <w:r w:rsidR="00B05323">
        <w:rPr>
          <w:rFonts w:ascii="Times New Roman" w:hAnsi="Times New Roman"/>
        </w:rPr>
        <w:t xml:space="preserve"> known</w:t>
      </w:r>
      <w:r w:rsidR="00886470">
        <w:rPr>
          <w:rFonts w:ascii="Times New Roman" w:hAnsi="Times New Roman"/>
        </w:rPr>
        <w:t xml:space="preserve"> exactly</w:t>
      </w:r>
      <w:r w:rsidR="00B05323">
        <w:rPr>
          <w:rFonts w:ascii="Times New Roman" w:hAnsi="Times New Roman"/>
        </w:rPr>
        <w:t xml:space="preserve"> and thus RMSD can be replaced with RMSE</w:t>
      </w:r>
      <w:r w:rsidR="00411A45">
        <w:rPr>
          <w:rFonts w:ascii="Times New Roman" w:hAnsi="Times New Roman"/>
        </w:rPr>
        <w:t>:</w:t>
      </w:r>
    </w:p>
    <w:p w14:paraId="7EE430E3" w14:textId="72CB64EA" w:rsidR="00411A45" w:rsidRPr="00847EF7" w:rsidRDefault="008F61B5" w:rsidP="00847EF7">
      <w:pPr>
        <w:ind w:left="1440" w:firstLine="720"/>
        <w:jc w:val="right"/>
      </w:pPr>
      <w:r w:rsidRPr="0079200F">
        <w:rPr>
          <w:noProof/>
          <w:position w:val="-24"/>
        </w:rPr>
        <w:object w:dxaOrig="3480" w:dyaOrig="620" w14:anchorId="2D0D0530">
          <v:shape id="_x0000_i1077" type="#_x0000_t75" alt="" style="width:173.95pt;height:30.65pt;mso-width-percent:0;mso-height-percent:0;mso-width-percent:0;mso-height-percent:0" o:ole="">
            <v:imagedata r:id="rId56" o:title=""/>
          </v:shape>
          <o:OLEObject Type="Embed" ProgID="Equation.DSMT4" ShapeID="_x0000_i1077" DrawAspect="Content" ObjectID="_1616314068" r:id="rId57"/>
        </w:object>
      </w:r>
      <w:r w:rsidR="00385B14">
        <w:rPr>
          <w:rFonts w:ascii="Times New Roman" w:hAnsi="Times New Roman"/>
        </w:rPr>
        <w:tab/>
      </w:r>
      <w:r w:rsidR="00385B14">
        <w:rPr>
          <w:rFonts w:ascii="Times New Roman" w:hAnsi="Times New Roman"/>
        </w:rPr>
        <w:tab/>
      </w:r>
      <w:r w:rsidR="00385B14">
        <w:rPr>
          <w:rFonts w:ascii="Times New Roman" w:hAnsi="Times New Roman"/>
        </w:rPr>
        <w:tab/>
      </w:r>
      <w:r w:rsidR="00385B14">
        <w:rPr>
          <w:rFonts w:ascii="Times New Roman" w:hAnsi="Times New Roman"/>
        </w:rPr>
        <w:tab/>
      </w:r>
      <w:r w:rsidR="00385B14" w:rsidRPr="00847EF7">
        <w:t>(</w:t>
      </w:r>
      <w:r w:rsidR="00EB4531" w:rsidRPr="00847EF7">
        <w:t>1</w:t>
      </w:r>
      <w:r w:rsidR="00505C3D" w:rsidRPr="00847EF7">
        <w:t>6</w:t>
      </w:r>
      <w:r w:rsidR="00411A45" w:rsidRPr="00847EF7">
        <w:t>)</w:t>
      </w:r>
    </w:p>
    <w:p w14:paraId="4CEACA00" w14:textId="1BE60CEA" w:rsidR="006476E2" w:rsidRDefault="00411A45" w:rsidP="00847EF7">
      <w:pPr>
        <w:jc w:val="both"/>
        <w:rPr>
          <w:rFonts w:ascii="Times New Roman" w:hAnsi="Times New Roman"/>
        </w:rPr>
      </w:pPr>
      <w:r>
        <w:rPr>
          <w:rFonts w:ascii="Times New Roman" w:hAnsi="Times New Roman"/>
        </w:rPr>
        <w:t xml:space="preserve">where the KSI, OVER and RMSE </w:t>
      </w:r>
      <w:r w:rsidR="0079200F">
        <w:rPr>
          <w:rFonts w:ascii="Times New Roman" w:hAnsi="Times New Roman"/>
        </w:rPr>
        <w:t xml:space="preserve">are </w:t>
      </w:r>
      <w:r>
        <w:rPr>
          <w:rFonts w:ascii="Times New Roman" w:hAnsi="Times New Roman"/>
        </w:rPr>
        <w:t xml:space="preserve">defined above. </w:t>
      </w:r>
    </w:p>
    <w:p w14:paraId="3880D33A" w14:textId="41343B93" w:rsidR="000E6FD0" w:rsidRDefault="000E6FD0" w:rsidP="008625C4">
      <w:pPr>
        <w:jc w:val="both"/>
        <w:rPr>
          <w:rFonts w:ascii="Times New Roman" w:hAnsi="Times New Roman"/>
          <w:lang w:eastAsia="zh-CN"/>
        </w:rPr>
      </w:pPr>
    </w:p>
    <w:p w14:paraId="0BDE58A3" w14:textId="15E06F86" w:rsidR="000E6FD0" w:rsidRDefault="000E6FD0" w:rsidP="00847EF7">
      <w:pPr>
        <w:pStyle w:val="Heading1"/>
      </w:pPr>
      <w:r>
        <w:t>Metrics for Deterministic Event Forecasts</w:t>
      </w:r>
    </w:p>
    <w:p w14:paraId="13D42EB4" w14:textId="72837923" w:rsidR="00BF6E92" w:rsidRDefault="00320D39" w:rsidP="008625C4">
      <w:pPr>
        <w:jc w:val="both"/>
        <w:rPr>
          <w:rFonts w:ascii="Times New Roman" w:hAnsi="Times New Roman"/>
          <w:lang w:eastAsia="zh-CN"/>
        </w:rPr>
      </w:pPr>
      <w:r>
        <w:rPr>
          <w:rFonts w:ascii="Times New Roman" w:hAnsi="Times New Roman"/>
          <w:lang w:eastAsia="zh-CN"/>
        </w:rPr>
        <w:t xml:space="preserve">An event is defined by values that exceed or falling below a threshold [12]. </w:t>
      </w:r>
      <w:r w:rsidR="00C9065E">
        <w:rPr>
          <w:rFonts w:ascii="Times New Roman" w:hAnsi="Times New Roman"/>
          <w:lang w:eastAsia="zh-CN"/>
        </w:rPr>
        <w:t xml:space="preserve">A typical event is </w:t>
      </w:r>
      <w:r w:rsidR="008820C3">
        <w:rPr>
          <w:rFonts w:ascii="Times New Roman" w:hAnsi="Times New Roman"/>
          <w:lang w:eastAsia="zh-CN"/>
        </w:rPr>
        <w:t>t</w:t>
      </w:r>
      <w:r w:rsidR="00C53094">
        <w:rPr>
          <w:rFonts w:ascii="Times New Roman" w:hAnsi="Times New Roman"/>
          <w:lang w:eastAsia="zh-CN"/>
        </w:rPr>
        <w:t>he ramp in power of solar generation</w:t>
      </w:r>
      <w:r w:rsidR="008820C3">
        <w:rPr>
          <w:rFonts w:ascii="Times New Roman" w:hAnsi="Times New Roman"/>
          <w:lang w:eastAsia="zh-CN"/>
        </w:rPr>
        <w:t>,</w:t>
      </w:r>
      <w:r w:rsidR="00C53094">
        <w:rPr>
          <w:rFonts w:ascii="Times New Roman" w:hAnsi="Times New Roman"/>
          <w:lang w:eastAsia="zh-CN"/>
        </w:rPr>
        <w:t xml:space="preserve"> </w:t>
      </w:r>
      <w:r w:rsidR="008820C3">
        <w:rPr>
          <w:rFonts w:ascii="Times New Roman" w:hAnsi="Times New Roman"/>
          <w:lang w:eastAsia="zh-CN"/>
        </w:rPr>
        <w:t>which</w:t>
      </w:r>
      <w:r w:rsidR="00BF6E92">
        <w:rPr>
          <w:rFonts w:ascii="Times New Roman" w:hAnsi="Times New Roman"/>
          <w:lang w:eastAsia="zh-CN"/>
        </w:rPr>
        <w:t xml:space="preserve"> is determined by:</w:t>
      </w:r>
    </w:p>
    <w:p w14:paraId="79DAD94A" w14:textId="648AC52A" w:rsidR="00BF6E92" w:rsidRDefault="008F61B5" w:rsidP="00BF6E92">
      <w:pPr>
        <w:jc w:val="right"/>
      </w:pPr>
      <w:ins w:id="3" w:author="Wang, Qin" w:date="2019-04-08T20:45:00Z">
        <w:r w:rsidRPr="0035541C">
          <w:rPr>
            <w:noProof/>
            <w:position w:val="-14"/>
          </w:rPr>
          <w:object w:dxaOrig="4620" w:dyaOrig="400" w14:anchorId="373B528E">
            <v:shape id="_x0000_i1076" type="#_x0000_t75" alt="" style="width:231.7pt;height:19.95pt;mso-width-percent:0;mso-height-percent:0;mso-width-percent:0;mso-height-percent:0" o:ole="">
              <v:imagedata r:id="rId58" o:title=""/>
            </v:shape>
            <o:OLEObject Type="Embed" ProgID="Equation.DSMT4" ShapeID="_x0000_i1076" DrawAspect="Content" ObjectID="_1616314069" r:id="rId59"/>
          </w:object>
        </w:r>
      </w:ins>
      <w:r w:rsidR="00BF6E92">
        <w:tab/>
      </w:r>
      <w:r w:rsidR="00EB4620">
        <w:tab/>
      </w:r>
      <w:r w:rsidR="00BF6E92">
        <w:tab/>
        <w:t>(17)</w:t>
      </w:r>
    </w:p>
    <w:p w14:paraId="7176FE68" w14:textId="3CC665E8" w:rsidR="00BF6E92" w:rsidRDefault="00BF6E92" w:rsidP="007F4D34">
      <w:pPr>
        <w:spacing w:after="240"/>
        <w:jc w:val="both"/>
        <w:rPr>
          <w:rFonts w:ascii="Times New Roman" w:hAnsi="Times New Roman"/>
        </w:rPr>
      </w:pPr>
      <w:r w:rsidRPr="001A111D">
        <w:rPr>
          <w:rFonts w:ascii="Times New Roman" w:hAnsi="Times New Roman"/>
        </w:rPr>
        <w:t xml:space="preserve">where </w:t>
      </w:r>
      <w:r w:rsidRPr="008B21E4">
        <w:rPr>
          <w:rFonts w:ascii="Times New Roman" w:hAnsi="Times New Roman"/>
          <w:i/>
        </w:rPr>
        <w:t>P(t)</w:t>
      </w:r>
      <w:r w:rsidRPr="001A111D">
        <w:rPr>
          <w:rFonts w:ascii="Times New Roman" w:hAnsi="Times New Roman"/>
        </w:rPr>
        <w:t xml:space="preserve"> is the solar power output at time </w:t>
      </w:r>
      <w:r w:rsidRPr="001A111D">
        <w:rPr>
          <w:rFonts w:ascii="Times New Roman" w:hAnsi="Times New Roman"/>
          <w:i/>
        </w:rPr>
        <w:t>t</w:t>
      </w:r>
      <w:r w:rsidRPr="001A111D">
        <w:rPr>
          <w:rFonts w:ascii="Times New Roman" w:hAnsi="Times New Roman"/>
        </w:rPr>
        <w:t xml:space="preserve"> and </w:t>
      </w:r>
      <w:proofErr w:type="spellStart"/>
      <w:r w:rsidRPr="001A111D">
        <w:rPr>
          <w:rFonts w:ascii="Times New Roman" w:hAnsi="Times New Roman" w:hint="eastAsia"/>
          <w:i/>
        </w:rPr>
        <w:t>Δ</w:t>
      </w:r>
      <w:r w:rsidRPr="001A111D">
        <w:rPr>
          <w:rFonts w:ascii="Times New Roman" w:hAnsi="Times New Roman"/>
          <w:i/>
        </w:rPr>
        <w:t>t</w:t>
      </w:r>
      <w:proofErr w:type="spellEnd"/>
      <w:r w:rsidRPr="001A111D">
        <w:rPr>
          <w:rFonts w:ascii="Times New Roman" w:hAnsi="Times New Roman"/>
          <w:i/>
        </w:rPr>
        <w:t xml:space="preserve"> </w:t>
      </w:r>
      <w:r w:rsidRPr="001A111D">
        <w:rPr>
          <w:rFonts w:ascii="Times New Roman" w:hAnsi="Times New Roman"/>
        </w:rPr>
        <w:t>is the duration of the ramp event</w:t>
      </w:r>
      <w:r>
        <w:rPr>
          <w:rFonts w:ascii="Times New Roman" w:hAnsi="Times New Roman"/>
        </w:rPr>
        <w:t>.</w:t>
      </w:r>
    </w:p>
    <w:p w14:paraId="22404528" w14:textId="76EC042E" w:rsidR="00EB4620" w:rsidRDefault="00EB4620" w:rsidP="00EB4620">
      <w:pPr>
        <w:jc w:val="both"/>
        <w:rPr>
          <w:rFonts w:ascii="Times New Roman" w:hAnsi="Times New Roman"/>
        </w:rPr>
      </w:pPr>
      <w:r>
        <w:rPr>
          <w:rFonts w:ascii="Times New Roman" w:hAnsi="Times New Roman"/>
        </w:rPr>
        <w:t xml:space="preserve">Based on the predefined threshold, all observations or forecasts can be evaluated by placing them in either the “event occurred” or “event did not occur” categories. The 2x2 contingency table, as shown in Figure 1, can be formed to </w:t>
      </w:r>
      <w:r w:rsidR="009335C1" w:rsidRPr="009335C1">
        <w:rPr>
          <w:rFonts w:ascii="Times New Roman" w:hAnsi="Times New Roman"/>
        </w:rPr>
        <w:t>c</w:t>
      </w:r>
      <w:r w:rsidR="009335C1">
        <w:rPr>
          <w:rFonts w:ascii="Times New Roman" w:hAnsi="Times New Roman"/>
        </w:rPr>
        <w:t>ategorize</w:t>
      </w:r>
      <w:r w:rsidR="009335C1" w:rsidRPr="009335C1">
        <w:rPr>
          <w:rFonts w:ascii="Times New Roman" w:hAnsi="Times New Roman"/>
        </w:rPr>
        <w:t xml:space="preserve"> individual pairs of forecasts and observations into </w:t>
      </w:r>
      <w:r w:rsidR="009335C1">
        <w:rPr>
          <w:rFonts w:ascii="Times New Roman" w:hAnsi="Times New Roman"/>
        </w:rPr>
        <w:t>different</w:t>
      </w:r>
      <w:r w:rsidR="009335C1" w:rsidRPr="009335C1">
        <w:rPr>
          <w:rFonts w:ascii="Times New Roman" w:hAnsi="Times New Roman"/>
        </w:rPr>
        <w:t xml:space="preserve"> groups</w:t>
      </w:r>
      <w:r>
        <w:rPr>
          <w:rFonts w:ascii="Times New Roman" w:hAnsi="Times New Roman"/>
        </w:rPr>
        <w:t xml:space="preserve">. The numbers </w:t>
      </w:r>
      <w:r w:rsidRPr="00042DC5">
        <w:rPr>
          <w:rFonts w:ascii="Times New Roman" w:hAnsi="Times New Roman"/>
          <w:i/>
        </w:rPr>
        <w:t>a, b, c, d</w:t>
      </w:r>
      <w:r>
        <w:rPr>
          <w:rFonts w:ascii="Times New Roman" w:hAnsi="Times New Roman"/>
        </w:rPr>
        <w:t xml:space="preserve"> count the number of times the event forecast agrees (or disagrees) with events in the observed values.</w:t>
      </w:r>
    </w:p>
    <w:p w14:paraId="57693E3D" w14:textId="77777777" w:rsidR="00943D72" w:rsidRDefault="00943D72" w:rsidP="00EB4620">
      <w:pPr>
        <w:jc w:val="both"/>
        <w:rPr>
          <w:rFonts w:ascii="Times New Roman" w:hAnsi="Times New Roman"/>
          <w:lang w:eastAsia="zh-CN"/>
        </w:rPr>
      </w:pPr>
    </w:p>
    <w:p w14:paraId="301BFFB6" w14:textId="77777777" w:rsidR="00D47294" w:rsidRDefault="00C53094" w:rsidP="00D47294">
      <w:pPr>
        <w:keepNext/>
        <w:jc w:val="center"/>
      </w:pPr>
      <w:r>
        <w:rPr>
          <w:rFonts w:ascii="Times New Roman" w:hAnsi="Times New Roman"/>
          <w:lang w:eastAsia="zh-CN"/>
        </w:rPr>
        <w:lastRenderedPageBreak/>
        <w:t xml:space="preserve"> </w:t>
      </w:r>
      <w:r w:rsidR="008F61B5">
        <w:rPr>
          <w:noProof/>
        </w:rPr>
        <w:object w:dxaOrig="7058" w:dyaOrig="3203" w14:anchorId="652AA580">
          <v:shape id="_x0000_i1075" type="#_x0000_t75" alt="" style="width:342.9pt;height:154.7pt;mso-width-percent:0;mso-height-percent:0;mso-width-percent:0;mso-height-percent:0" o:ole="">
            <v:imagedata r:id="rId60" o:title=""/>
          </v:shape>
          <o:OLEObject Type="Embed" ProgID="Visio.Drawing.11" ShapeID="_x0000_i1075" DrawAspect="Content" ObjectID="_1616314070" r:id="rId61"/>
        </w:object>
      </w:r>
    </w:p>
    <w:p w14:paraId="3D2DA549" w14:textId="06A992D5" w:rsidR="00D47294" w:rsidRDefault="00D47294" w:rsidP="00D47294">
      <w:pPr>
        <w:pStyle w:val="Caption"/>
        <w:rPr>
          <w:rFonts w:ascii="Times New Roman" w:hAnsi="Times New Roman"/>
          <w:i w:val="0"/>
          <w:iCs w:val="0"/>
          <w:color w:val="auto"/>
          <w:sz w:val="24"/>
          <w:szCs w:val="20"/>
        </w:rPr>
      </w:pPr>
      <w:r w:rsidRPr="00042DC5">
        <w:rPr>
          <w:rFonts w:ascii="Times New Roman" w:hAnsi="Times New Roman"/>
          <w:i w:val="0"/>
          <w:iCs w:val="0"/>
          <w:color w:val="auto"/>
          <w:sz w:val="24"/>
          <w:szCs w:val="20"/>
        </w:rPr>
        <w:t xml:space="preserve">Figure </w:t>
      </w:r>
      <w:r w:rsidRPr="00042DC5">
        <w:rPr>
          <w:rFonts w:ascii="Times New Roman" w:hAnsi="Times New Roman"/>
          <w:i w:val="0"/>
          <w:iCs w:val="0"/>
          <w:color w:val="auto"/>
          <w:sz w:val="24"/>
          <w:szCs w:val="20"/>
        </w:rPr>
        <w:fldChar w:fldCharType="begin"/>
      </w:r>
      <w:r w:rsidRPr="00042DC5">
        <w:rPr>
          <w:rFonts w:ascii="Times New Roman" w:hAnsi="Times New Roman"/>
          <w:i w:val="0"/>
          <w:iCs w:val="0"/>
          <w:color w:val="auto"/>
          <w:sz w:val="24"/>
          <w:szCs w:val="20"/>
        </w:rPr>
        <w:instrText xml:space="preserve"> SEQ Figure \* ARABIC \s 1 </w:instrText>
      </w:r>
      <w:r w:rsidRPr="00042DC5">
        <w:rPr>
          <w:rFonts w:ascii="Times New Roman" w:hAnsi="Times New Roman"/>
          <w:i w:val="0"/>
          <w:iCs w:val="0"/>
          <w:color w:val="auto"/>
          <w:sz w:val="24"/>
          <w:szCs w:val="20"/>
        </w:rPr>
        <w:fldChar w:fldCharType="separate"/>
      </w:r>
      <w:r>
        <w:rPr>
          <w:rFonts w:ascii="Times New Roman" w:hAnsi="Times New Roman"/>
          <w:i w:val="0"/>
          <w:iCs w:val="0"/>
          <w:noProof/>
          <w:color w:val="auto"/>
          <w:sz w:val="24"/>
          <w:szCs w:val="20"/>
        </w:rPr>
        <w:t>1</w:t>
      </w:r>
      <w:r w:rsidRPr="00042DC5">
        <w:rPr>
          <w:rFonts w:ascii="Times New Roman" w:hAnsi="Times New Roman"/>
          <w:i w:val="0"/>
          <w:iCs w:val="0"/>
          <w:color w:val="auto"/>
          <w:sz w:val="24"/>
          <w:szCs w:val="20"/>
        </w:rPr>
        <w:fldChar w:fldCharType="end"/>
      </w:r>
      <w:r>
        <w:rPr>
          <w:rFonts w:ascii="Times New Roman" w:hAnsi="Times New Roman"/>
          <w:i w:val="0"/>
          <w:iCs w:val="0"/>
          <w:color w:val="auto"/>
          <w:sz w:val="24"/>
          <w:szCs w:val="20"/>
        </w:rPr>
        <w:t xml:space="preserve">. The 2×2 contingency table—relationship between counts of forecast/observation pairs </w:t>
      </w:r>
    </w:p>
    <w:p w14:paraId="3272B585" w14:textId="77777777" w:rsidR="00943D72" w:rsidRPr="00943D72" w:rsidRDefault="00943D72" w:rsidP="00943D72"/>
    <w:p w14:paraId="3CB25399" w14:textId="462141B5" w:rsidR="000E6FD0" w:rsidRDefault="00943D72" w:rsidP="008625C4">
      <w:pPr>
        <w:jc w:val="both"/>
        <w:rPr>
          <w:rFonts w:ascii="Times New Roman" w:hAnsi="Times New Roman"/>
          <w:lang w:eastAsia="zh-CN"/>
        </w:rPr>
      </w:pPr>
      <w:r>
        <w:rPr>
          <w:rFonts w:ascii="Times New Roman" w:hAnsi="Times New Roman"/>
          <w:lang w:eastAsia="zh-CN"/>
        </w:rPr>
        <w:t>Based on the contingency table in Figure 1, the metrics to evaluate deterministic events can be classified as follows</w:t>
      </w:r>
      <w:r w:rsidR="006B2B47">
        <w:rPr>
          <w:rFonts w:ascii="Times New Roman" w:hAnsi="Times New Roman"/>
          <w:lang w:eastAsia="zh-CN"/>
        </w:rPr>
        <w:t xml:space="preserve"> [12]</w:t>
      </w:r>
      <w:r>
        <w:rPr>
          <w:rFonts w:ascii="Times New Roman" w:hAnsi="Times New Roman"/>
          <w:lang w:eastAsia="zh-CN"/>
        </w:rPr>
        <w:t xml:space="preserve">: </w:t>
      </w:r>
    </w:p>
    <w:p w14:paraId="6C076562" w14:textId="12445CB8" w:rsidR="00943D72" w:rsidRDefault="00943D72" w:rsidP="008625C4">
      <w:pPr>
        <w:jc w:val="both"/>
        <w:rPr>
          <w:rFonts w:ascii="Times New Roman" w:hAnsi="Times New Roman"/>
          <w:lang w:eastAsia="zh-CN"/>
        </w:rPr>
      </w:pPr>
      <w:r>
        <w:rPr>
          <w:rFonts w:ascii="Times New Roman" w:hAnsi="Times New Roman"/>
          <w:lang w:eastAsia="zh-CN"/>
        </w:rPr>
        <w:t xml:space="preserve">13) </w:t>
      </w:r>
      <w:r w:rsidRPr="007F4D34">
        <w:rPr>
          <w:rFonts w:ascii="Times New Roman" w:hAnsi="Times New Roman"/>
          <w:i/>
          <w:u w:val="single"/>
          <w:lang w:eastAsia="zh-CN"/>
        </w:rPr>
        <w:t>Probability of Detection (POD)</w:t>
      </w:r>
      <w:r>
        <w:rPr>
          <w:rFonts w:ascii="Times New Roman" w:hAnsi="Times New Roman"/>
          <w:lang w:eastAsia="zh-CN"/>
        </w:rPr>
        <w:t>:</w:t>
      </w:r>
      <w:r w:rsidR="006B2B47">
        <w:rPr>
          <w:rFonts w:ascii="Times New Roman" w:hAnsi="Times New Roman"/>
          <w:lang w:eastAsia="zh-CN"/>
        </w:rPr>
        <w:t xml:space="preserve"> The POD is the fraction of observed “Yes” correctly forecast as “Yes”:</w:t>
      </w:r>
    </w:p>
    <w:p w14:paraId="3182EACD" w14:textId="135F1039" w:rsidR="00943D72" w:rsidRDefault="008F61B5" w:rsidP="007F4D34">
      <w:pPr>
        <w:jc w:val="right"/>
        <w:rPr>
          <w:rFonts w:ascii="Times New Roman" w:hAnsi="Times New Roman"/>
          <w:lang w:eastAsia="zh-CN"/>
        </w:rPr>
      </w:pPr>
      <w:ins w:id="4" w:author="Wang, Qin" w:date="2019-04-09T09:40:00Z">
        <w:r w:rsidRPr="0045019C">
          <w:rPr>
            <w:noProof/>
            <w:position w:val="-24"/>
          </w:rPr>
          <w:object w:dxaOrig="1300" w:dyaOrig="620" w14:anchorId="7B3E72B0">
            <v:shape id="_x0000_i1074" type="#_x0000_t75" alt="" style="width:64.85pt;height:30.65pt;mso-width-percent:0;mso-height-percent:0;mso-width-percent:0;mso-height-percent:0" o:ole="">
              <v:imagedata r:id="rId62" o:title=""/>
            </v:shape>
            <o:OLEObject Type="Embed" ProgID="Equation.DSMT4" ShapeID="_x0000_i1074" DrawAspect="Content" ObjectID="_1616314071" r:id="rId63"/>
          </w:object>
        </w:r>
      </w:ins>
      <w:r w:rsidR="006B2B47">
        <w:tab/>
      </w:r>
      <w:r w:rsidR="006B2B47">
        <w:tab/>
      </w:r>
      <w:r w:rsidR="006B2B47">
        <w:tab/>
      </w:r>
      <w:r w:rsidR="006B2B47">
        <w:tab/>
      </w:r>
      <w:r w:rsidR="006B2B47">
        <w:tab/>
      </w:r>
      <w:r w:rsidR="006B2B47">
        <w:tab/>
      </w:r>
      <w:r w:rsidR="006B2B47">
        <w:rPr>
          <w:noProof/>
        </w:rPr>
        <w:t>(18)</w:t>
      </w:r>
    </w:p>
    <w:p w14:paraId="6A2E3517" w14:textId="6D4CF176" w:rsidR="00943D72" w:rsidRDefault="00943D72" w:rsidP="008625C4">
      <w:pPr>
        <w:jc w:val="both"/>
        <w:rPr>
          <w:rFonts w:ascii="Times New Roman" w:hAnsi="Times New Roman"/>
          <w:lang w:eastAsia="zh-CN"/>
        </w:rPr>
      </w:pPr>
      <w:r>
        <w:rPr>
          <w:rFonts w:ascii="Times New Roman" w:hAnsi="Times New Roman"/>
          <w:lang w:eastAsia="zh-CN"/>
        </w:rPr>
        <w:t xml:space="preserve">14) </w:t>
      </w:r>
      <w:r w:rsidRPr="007F4D34">
        <w:rPr>
          <w:rFonts w:ascii="Times New Roman" w:hAnsi="Times New Roman"/>
          <w:i/>
          <w:u w:val="single"/>
          <w:lang w:eastAsia="zh-CN"/>
        </w:rPr>
        <w:t>False Alarm Ratio (FAR)</w:t>
      </w:r>
      <w:r>
        <w:rPr>
          <w:rFonts w:ascii="Times New Roman" w:hAnsi="Times New Roman"/>
          <w:lang w:eastAsia="zh-CN"/>
        </w:rPr>
        <w:t>:</w:t>
      </w:r>
      <w:r w:rsidR="006B2B47">
        <w:rPr>
          <w:rFonts w:ascii="Times New Roman" w:hAnsi="Times New Roman"/>
          <w:lang w:eastAsia="zh-CN"/>
        </w:rPr>
        <w:t xml:space="preserve"> The FAR is the fraction of forecast “Yes” events that did not occur:</w:t>
      </w:r>
    </w:p>
    <w:p w14:paraId="05766A76" w14:textId="1ABED71C" w:rsidR="00943D72" w:rsidRDefault="008F61B5" w:rsidP="007F4D34">
      <w:pPr>
        <w:jc w:val="right"/>
        <w:rPr>
          <w:rFonts w:ascii="Times New Roman" w:hAnsi="Times New Roman"/>
          <w:lang w:eastAsia="zh-CN"/>
        </w:rPr>
      </w:pPr>
      <w:ins w:id="5" w:author="Wang, Qin" w:date="2019-04-09T09:41:00Z">
        <w:r w:rsidRPr="0045019C">
          <w:rPr>
            <w:noProof/>
            <w:position w:val="-24"/>
          </w:rPr>
          <w:object w:dxaOrig="1260" w:dyaOrig="620" w14:anchorId="418F070F">
            <v:shape id="_x0000_i1073" type="#_x0000_t75" alt="" style="width:62.75pt;height:30.65pt;mso-width-percent:0;mso-height-percent:0;mso-width-percent:0;mso-height-percent:0" o:ole="">
              <v:imagedata r:id="rId64" o:title=""/>
            </v:shape>
            <o:OLEObject Type="Embed" ProgID="Equation.DSMT4" ShapeID="_x0000_i1073" DrawAspect="Content" ObjectID="_1616314072" r:id="rId65"/>
          </w:object>
        </w:r>
      </w:ins>
      <w:r w:rsidR="006B2B47">
        <w:tab/>
      </w:r>
      <w:r w:rsidR="006B2B47">
        <w:tab/>
      </w:r>
      <w:r w:rsidR="006B2B47">
        <w:tab/>
      </w:r>
      <w:r w:rsidR="006B2B47">
        <w:tab/>
      </w:r>
      <w:r w:rsidR="006B2B47">
        <w:tab/>
      </w:r>
      <w:r w:rsidR="006B2B47">
        <w:tab/>
      </w:r>
      <w:r w:rsidR="006B2B47">
        <w:rPr>
          <w:noProof/>
        </w:rPr>
        <w:t>(19)</w:t>
      </w:r>
    </w:p>
    <w:p w14:paraId="4F730475" w14:textId="62A5E437" w:rsidR="00943D72" w:rsidRDefault="00943D72" w:rsidP="008625C4">
      <w:pPr>
        <w:jc w:val="both"/>
        <w:rPr>
          <w:rFonts w:ascii="Times New Roman" w:hAnsi="Times New Roman"/>
          <w:lang w:eastAsia="zh-CN"/>
        </w:rPr>
      </w:pPr>
      <w:r>
        <w:rPr>
          <w:rFonts w:ascii="Times New Roman" w:hAnsi="Times New Roman"/>
          <w:lang w:eastAsia="zh-CN"/>
        </w:rPr>
        <w:t xml:space="preserve">15) </w:t>
      </w:r>
      <w:r w:rsidRPr="007F4D34">
        <w:rPr>
          <w:rFonts w:ascii="Times New Roman" w:hAnsi="Times New Roman"/>
          <w:i/>
          <w:u w:val="single"/>
          <w:lang w:eastAsia="zh-CN"/>
        </w:rPr>
        <w:t>Probability of False Detection (POFD)</w:t>
      </w:r>
      <w:r>
        <w:rPr>
          <w:rFonts w:ascii="Times New Roman" w:hAnsi="Times New Roman"/>
          <w:lang w:eastAsia="zh-CN"/>
        </w:rPr>
        <w:t>:</w:t>
      </w:r>
      <w:r w:rsidR="006B2B47">
        <w:rPr>
          <w:rFonts w:ascii="Times New Roman" w:hAnsi="Times New Roman"/>
          <w:lang w:eastAsia="zh-CN"/>
        </w:rPr>
        <w:t xml:space="preserve"> The POFD is the fraction of observed “No” that were forecast to be “Yes”:</w:t>
      </w:r>
    </w:p>
    <w:p w14:paraId="3CDE2BA3" w14:textId="4FD3374A" w:rsidR="00943D72" w:rsidRPr="00943D72" w:rsidRDefault="008F61B5" w:rsidP="007F4D34">
      <w:pPr>
        <w:jc w:val="right"/>
      </w:pPr>
      <w:ins w:id="6" w:author="Wang, Qin" w:date="2019-04-09T09:42:00Z">
        <w:r w:rsidRPr="0045019C">
          <w:rPr>
            <w:noProof/>
            <w:position w:val="-24"/>
          </w:rPr>
          <w:object w:dxaOrig="1480" w:dyaOrig="620" w14:anchorId="6EAF309F">
            <v:shape id="_x0000_i1072" type="#_x0000_t75" alt="" style="width:74.15pt;height:30.65pt;mso-width-percent:0;mso-height-percent:0;mso-width-percent:0;mso-height-percent:0" o:ole="">
              <v:imagedata r:id="rId66" o:title=""/>
            </v:shape>
            <o:OLEObject Type="Embed" ProgID="Equation.DSMT4" ShapeID="_x0000_i1072" DrawAspect="Content" ObjectID="_1616314073" r:id="rId67"/>
          </w:object>
        </w:r>
      </w:ins>
      <w:r w:rsidR="006B2B47">
        <w:tab/>
      </w:r>
      <w:r w:rsidR="006B2B47">
        <w:tab/>
      </w:r>
      <w:r w:rsidR="006B2B47">
        <w:tab/>
      </w:r>
      <w:r w:rsidR="006B2B47">
        <w:tab/>
      </w:r>
      <w:r w:rsidR="006B2B47">
        <w:tab/>
      </w:r>
      <w:r w:rsidR="006B2B47">
        <w:rPr>
          <w:noProof/>
        </w:rPr>
        <w:t>(20)</w:t>
      </w:r>
    </w:p>
    <w:p w14:paraId="714C516A" w14:textId="638A407A" w:rsidR="00261A1E" w:rsidRDefault="00723DD2" w:rsidP="00021ADD">
      <w:pPr>
        <w:jc w:val="both"/>
        <w:rPr>
          <w:rFonts w:ascii="Times New Roman" w:hAnsi="Times New Roman"/>
        </w:rPr>
      </w:pPr>
      <w:r>
        <w:rPr>
          <w:rFonts w:ascii="Times New Roman" w:hAnsi="Times New Roman"/>
        </w:rPr>
        <w:t>1</w:t>
      </w:r>
      <w:r w:rsidR="00943D72">
        <w:rPr>
          <w:rFonts w:ascii="Times New Roman" w:hAnsi="Times New Roman"/>
        </w:rPr>
        <w:t>6</w:t>
      </w:r>
      <w:r w:rsidR="008625C4">
        <w:rPr>
          <w:rFonts w:ascii="Times New Roman" w:hAnsi="Times New Roman"/>
        </w:rPr>
        <w:t xml:space="preserve">) </w:t>
      </w:r>
      <w:r w:rsidR="00676EA7">
        <w:rPr>
          <w:rFonts w:ascii="Times New Roman" w:hAnsi="Times New Roman"/>
          <w:i/>
          <w:u w:val="single"/>
        </w:rPr>
        <w:t>Critical Success Index (CSI)</w:t>
      </w:r>
      <w:r w:rsidR="00021ADD">
        <w:rPr>
          <w:rFonts w:ascii="Times New Roman" w:hAnsi="Times New Roman"/>
        </w:rPr>
        <w:t xml:space="preserve">: </w:t>
      </w:r>
      <w:r w:rsidR="00965E96">
        <w:rPr>
          <w:rFonts w:ascii="Times New Roman" w:hAnsi="Times New Roman"/>
        </w:rPr>
        <w:t>The CSI evaluate</w:t>
      </w:r>
      <w:r w:rsidR="008C145D">
        <w:rPr>
          <w:rFonts w:ascii="Times New Roman" w:hAnsi="Times New Roman"/>
        </w:rPr>
        <w:t>s</w:t>
      </w:r>
      <w:r w:rsidR="00965E96">
        <w:rPr>
          <w:rFonts w:ascii="Times New Roman" w:hAnsi="Times New Roman"/>
        </w:rPr>
        <w:t xml:space="preserve"> </w:t>
      </w:r>
      <w:r w:rsidR="008C145D">
        <w:rPr>
          <w:rFonts w:ascii="Times New Roman" w:hAnsi="Times New Roman"/>
        </w:rPr>
        <w:t>how well an event forecast predicts observed events</w:t>
      </w:r>
      <w:r w:rsidR="00965E96">
        <w:rPr>
          <w:rFonts w:ascii="Times New Roman" w:hAnsi="Times New Roman"/>
        </w:rPr>
        <w:t>, e.g. ramp</w:t>
      </w:r>
      <w:r w:rsidR="008C145D">
        <w:rPr>
          <w:rFonts w:ascii="Times New Roman" w:hAnsi="Times New Roman"/>
        </w:rPr>
        <w:t>s in irradiance or power</w:t>
      </w:r>
      <w:r w:rsidR="00965E96">
        <w:rPr>
          <w:rFonts w:ascii="Times New Roman" w:hAnsi="Times New Roman"/>
        </w:rPr>
        <w:t xml:space="preserve">. </w:t>
      </w:r>
      <w:r w:rsidR="008C145D">
        <w:rPr>
          <w:rFonts w:ascii="Times New Roman" w:hAnsi="Times New Roman"/>
        </w:rPr>
        <w:t>T</w:t>
      </w:r>
      <w:r w:rsidR="003C2B27">
        <w:rPr>
          <w:rFonts w:ascii="Times New Roman" w:hAnsi="Times New Roman"/>
        </w:rPr>
        <w:t>he CSI is the relative frequency of hits, i.e. how well predicted “yes”</w:t>
      </w:r>
      <w:r w:rsidR="00716183">
        <w:rPr>
          <w:rFonts w:ascii="Times New Roman" w:hAnsi="Times New Roman"/>
        </w:rPr>
        <w:t xml:space="preserve"> events correspond to observed “yes” event, </w:t>
      </w:r>
      <w:r w:rsidR="0057583E">
        <w:rPr>
          <w:rFonts w:ascii="Times New Roman" w:hAnsi="Times New Roman"/>
        </w:rPr>
        <w:t>formulated in (</w:t>
      </w:r>
      <w:r w:rsidR="006B2B47">
        <w:rPr>
          <w:rFonts w:ascii="Times New Roman" w:hAnsi="Times New Roman"/>
        </w:rPr>
        <w:t>21</w:t>
      </w:r>
      <w:r w:rsidR="0057583E">
        <w:rPr>
          <w:rFonts w:ascii="Times New Roman" w:hAnsi="Times New Roman"/>
        </w:rPr>
        <w:t>):</w:t>
      </w:r>
    </w:p>
    <w:p w14:paraId="493390C2" w14:textId="49D86F7F" w:rsidR="0057583E" w:rsidRDefault="008F61B5" w:rsidP="00042DC5">
      <w:pPr>
        <w:jc w:val="right"/>
        <w:rPr>
          <w:rFonts w:ascii="Times New Roman" w:hAnsi="Times New Roman"/>
        </w:rPr>
      </w:pPr>
      <w:r w:rsidRPr="00B96FB3">
        <w:rPr>
          <w:noProof/>
          <w:position w:val="-24"/>
        </w:rPr>
        <w:object w:dxaOrig="1500" w:dyaOrig="620" w14:anchorId="5689F91C">
          <v:shape id="_x0000_i1071" type="#_x0000_t75" alt="" style="width:72.7pt;height:30.65pt;mso-width-percent:0;mso-height-percent:0;mso-width-percent:0;mso-height-percent:0" o:ole="">
            <v:imagedata r:id="rId68" o:title=""/>
          </v:shape>
          <o:OLEObject Type="Embed" ProgID="Equation.DSMT4" ShapeID="_x0000_i1071" DrawAspect="Content" ObjectID="_1616314074" r:id="rId69"/>
        </w:object>
      </w:r>
      <w:r w:rsidR="00474303">
        <w:rPr>
          <w:noProof/>
        </w:rPr>
        <w:tab/>
      </w:r>
      <w:r w:rsidR="00474303">
        <w:rPr>
          <w:noProof/>
        </w:rPr>
        <w:tab/>
      </w:r>
      <w:r w:rsidR="00474303">
        <w:rPr>
          <w:noProof/>
        </w:rPr>
        <w:tab/>
      </w:r>
      <w:r w:rsidR="00474303">
        <w:rPr>
          <w:noProof/>
        </w:rPr>
        <w:tab/>
      </w:r>
      <w:r w:rsidR="00474303">
        <w:rPr>
          <w:noProof/>
        </w:rPr>
        <w:tab/>
      </w:r>
      <w:r w:rsidR="008C615E">
        <w:rPr>
          <w:noProof/>
        </w:rPr>
        <w:t>(</w:t>
      </w:r>
      <w:r w:rsidR="006B2B47">
        <w:rPr>
          <w:noProof/>
        </w:rPr>
        <w:t>21</w:t>
      </w:r>
      <w:r w:rsidR="008C615E">
        <w:rPr>
          <w:noProof/>
        </w:rPr>
        <w:t>)</w:t>
      </w:r>
    </w:p>
    <w:p w14:paraId="12A2E377" w14:textId="031201C5" w:rsidR="00021ADD" w:rsidRDefault="00943D72" w:rsidP="00836F03">
      <w:pPr>
        <w:jc w:val="both"/>
        <w:rPr>
          <w:rFonts w:ascii="Times New Roman" w:hAnsi="Times New Roman"/>
        </w:rPr>
      </w:pPr>
      <w:r>
        <w:rPr>
          <w:rFonts w:ascii="Times New Roman" w:hAnsi="Times New Roman"/>
        </w:rPr>
        <w:t xml:space="preserve">17) </w:t>
      </w:r>
      <w:r w:rsidRPr="007F4D34">
        <w:rPr>
          <w:rFonts w:ascii="Times New Roman" w:hAnsi="Times New Roman"/>
          <w:i/>
          <w:u w:val="single"/>
        </w:rPr>
        <w:t>Event Bias (EBIAS)</w:t>
      </w:r>
      <w:r>
        <w:rPr>
          <w:rFonts w:ascii="Times New Roman" w:hAnsi="Times New Roman"/>
        </w:rPr>
        <w:t>:</w:t>
      </w:r>
      <w:r w:rsidR="006B2B47">
        <w:rPr>
          <w:rFonts w:ascii="Times New Roman" w:hAnsi="Times New Roman"/>
        </w:rPr>
        <w:t xml:space="preserve"> The EBIAS is the ratio of counts of forecast and observed events:</w:t>
      </w:r>
    </w:p>
    <w:p w14:paraId="43762ED1" w14:textId="4B84DEEB" w:rsidR="00943D72" w:rsidRDefault="008F61B5" w:rsidP="007F4D34">
      <w:pPr>
        <w:jc w:val="right"/>
      </w:pPr>
      <w:r w:rsidRPr="0045019C">
        <w:rPr>
          <w:noProof/>
          <w:position w:val="-24"/>
        </w:rPr>
        <w:object w:dxaOrig="1480" w:dyaOrig="620" w14:anchorId="48221C71">
          <v:shape id="_x0000_i1070" type="#_x0000_t75" alt="" style="width:74.15pt;height:30.65pt;mso-width-percent:0;mso-height-percent:0;mso-width-percent:0;mso-height-percent:0" o:ole="">
            <v:imagedata r:id="rId70" o:title=""/>
          </v:shape>
          <o:OLEObject Type="Embed" ProgID="Equation.DSMT4" ShapeID="_x0000_i1070" DrawAspect="Content" ObjectID="_1616314075" r:id="rId71"/>
        </w:object>
      </w:r>
      <w:r w:rsidR="006B2B47">
        <w:tab/>
      </w:r>
      <w:r w:rsidR="006B2B47">
        <w:tab/>
      </w:r>
      <w:r w:rsidR="006B2B47">
        <w:tab/>
      </w:r>
      <w:r w:rsidR="006B2B47">
        <w:tab/>
      </w:r>
      <w:r w:rsidR="006B2B47">
        <w:tab/>
      </w:r>
      <w:r w:rsidR="006B2B47">
        <w:rPr>
          <w:noProof/>
        </w:rPr>
        <w:t>(22)</w:t>
      </w:r>
    </w:p>
    <w:p w14:paraId="07843A6E" w14:textId="225FA510" w:rsidR="00943D72" w:rsidRDefault="00943D72" w:rsidP="00836F03">
      <w:pPr>
        <w:jc w:val="both"/>
        <w:rPr>
          <w:rFonts w:ascii="Times New Roman" w:hAnsi="Times New Roman"/>
        </w:rPr>
      </w:pPr>
      <w:r w:rsidRPr="00943D72">
        <w:rPr>
          <w:rFonts w:ascii="Times New Roman" w:hAnsi="Times New Roman"/>
        </w:rPr>
        <w:t xml:space="preserve">18) </w:t>
      </w:r>
      <w:r w:rsidRPr="007F4D34">
        <w:rPr>
          <w:rFonts w:ascii="Times New Roman" w:hAnsi="Times New Roman"/>
          <w:i/>
          <w:u w:val="single"/>
        </w:rPr>
        <w:t>Event Accuracy (EA)</w:t>
      </w:r>
      <w:r>
        <w:rPr>
          <w:rFonts w:ascii="Times New Roman" w:hAnsi="Times New Roman"/>
        </w:rPr>
        <w:t>:</w:t>
      </w:r>
      <w:r w:rsidR="00267F24">
        <w:rPr>
          <w:rFonts w:ascii="Times New Roman" w:hAnsi="Times New Roman"/>
        </w:rPr>
        <w:t xml:space="preserve"> </w:t>
      </w:r>
      <w:r w:rsidR="00A8303B">
        <w:rPr>
          <w:rFonts w:ascii="Times New Roman" w:hAnsi="Times New Roman"/>
        </w:rPr>
        <w:t xml:space="preserve">The EA is the </w:t>
      </w:r>
      <w:r w:rsidR="006318A9">
        <w:rPr>
          <w:rFonts w:ascii="Times New Roman" w:hAnsi="Times New Roman"/>
        </w:rPr>
        <w:t>fraction of events that were forecast correctly, i.e. Forecast = “Yes” and Observed = “Yes”, or Forecast = “No” and Observed = “No”, formulated in (23)</w:t>
      </w:r>
    </w:p>
    <w:p w14:paraId="357C6063" w14:textId="0EC9FED9" w:rsidR="00943D72" w:rsidRDefault="008F61B5" w:rsidP="007F4D34">
      <w:pPr>
        <w:jc w:val="right"/>
        <w:rPr>
          <w:rFonts w:ascii="Times New Roman" w:hAnsi="Times New Roman"/>
        </w:rPr>
      </w:pPr>
      <w:ins w:id="7" w:author="Wang, Qin" w:date="2019-04-09T09:47:00Z">
        <w:r w:rsidRPr="0045019C">
          <w:rPr>
            <w:noProof/>
            <w:position w:val="-24"/>
          </w:rPr>
          <w:object w:dxaOrig="2560" w:dyaOrig="620" w14:anchorId="37A9611E">
            <v:shape id="_x0000_i1069" type="#_x0000_t75" alt="" style="width:128.3pt;height:30.65pt;mso-width-percent:0;mso-height-percent:0;mso-width-percent:0;mso-height-percent:0" o:ole="">
              <v:imagedata r:id="rId72" o:title=""/>
            </v:shape>
            <o:OLEObject Type="Embed" ProgID="Equation.DSMT4" ShapeID="_x0000_i1069" DrawAspect="Content" ObjectID="_1616314076" r:id="rId73"/>
          </w:object>
        </w:r>
      </w:ins>
      <w:r w:rsidR="006B2B47">
        <w:tab/>
      </w:r>
      <w:r w:rsidR="006B2B47">
        <w:tab/>
      </w:r>
      <w:r w:rsidR="006B2B47">
        <w:tab/>
      </w:r>
      <w:r w:rsidR="006B2B47">
        <w:tab/>
      </w:r>
      <w:r w:rsidR="006B2B47">
        <w:rPr>
          <w:noProof/>
        </w:rPr>
        <w:t>(23)</w:t>
      </w:r>
    </w:p>
    <w:p w14:paraId="2D42D9BE" w14:textId="2A9424A7" w:rsidR="00385B14" w:rsidRDefault="00385B14" w:rsidP="00021ADD">
      <w:pPr>
        <w:jc w:val="both"/>
        <w:rPr>
          <w:rFonts w:ascii="Times New Roman" w:hAnsi="Times New Roman"/>
        </w:rPr>
      </w:pPr>
    </w:p>
    <w:p w14:paraId="4112D9BB" w14:textId="62E3983C" w:rsidR="009D762D" w:rsidRDefault="00EC0E1D" w:rsidP="00847EF7">
      <w:pPr>
        <w:pStyle w:val="Heading1"/>
      </w:pPr>
      <w:r>
        <w:t xml:space="preserve">Metrics for </w:t>
      </w:r>
      <w:r w:rsidR="00DE1A3F">
        <w:t xml:space="preserve">Probabilistic </w:t>
      </w:r>
      <w:r>
        <w:t>Forecast</w:t>
      </w:r>
      <w:r w:rsidR="000E6FD0">
        <w:t>s</w:t>
      </w:r>
    </w:p>
    <w:p w14:paraId="34BB2C2D" w14:textId="77777777" w:rsidR="000E6FD0" w:rsidRPr="00847EF7" w:rsidRDefault="000E6FD0" w:rsidP="00847EF7"/>
    <w:p w14:paraId="4BE8E9D4" w14:textId="74962F29" w:rsidR="00191D34" w:rsidRDefault="00EF4CCD" w:rsidP="00042DC5">
      <w:pPr>
        <w:ind w:firstLine="240"/>
        <w:jc w:val="both"/>
        <w:outlineLvl w:val="0"/>
        <w:rPr>
          <w:rFonts w:ascii="Times New Roman" w:hAnsi="Times New Roman"/>
        </w:rPr>
      </w:pPr>
      <w:r>
        <w:rPr>
          <w:rFonts w:ascii="Times New Roman" w:hAnsi="Times New Roman"/>
        </w:rPr>
        <w:t>P</w:t>
      </w:r>
      <w:r w:rsidR="001A0763">
        <w:rPr>
          <w:rFonts w:ascii="Times New Roman" w:hAnsi="Times New Roman"/>
        </w:rPr>
        <w:t>robabilistic forecast</w:t>
      </w:r>
      <w:r>
        <w:rPr>
          <w:rFonts w:ascii="Times New Roman" w:hAnsi="Times New Roman"/>
        </w:rPr>
        <w:t>s represent</w:t>
      </w:r>
      <w:r w:rsidR="001A0763">
        <w:rPr>
          <w:rFonts w:ascii="Times New Roman" w:hAnsi="Times New Roman"/>
        </w:rPr>
        <w:t xml:space="preserve"> uncertainty </w:t>
      </w:r>
      <w:r>
        <w:rPr>
          <w:rFonts w:ascii="Times New Roman" w:hAnsi="Times New Roman"/>
        </w:rPr>
        <w:t>in the forecast quantity by</w:t>
      </w:r>
      <w:r w:rsidR="001A0763">
        <w:rPr>
          <w:rFonts w:ascii="Times New Roman" w:hAnsi="Times New Roman"/>
        </w:rPr>
        <w:t xml:space="preserve"> provid</w:t>
      </w:r>
      <w:r>
        <w:rPr>
          <w:rFonts w:ascii="Times New Roman" w:hAnsi="Times New Roman"/>
        </w:rPr>
        <w:t>ing</w:t>
      </w:r>
      <w:r w:rsidR="001A0763">
        <w:rPr>
          <w:rFonts w:ascii="Times New Roman" w:hAnsi="Times New Roman"/>
        </w:rPr>
        <w:t xml:space="preserve"> a </w:t>
      </w:r>
      <w:r w:rsidR="003C09D1">
        <w:rPr>
          <w:rFonts w:ascii="Times New Roman" w:hAnsi="Times New Roman"/>
        </w:rPr>
        <w:t xml:space="preserve">probability distribution </w:t>
      </w:r>
      <w:r w:rsidR="001A0763">
        <w:rPr>
          <w:rFonts w:ascii="Times New Roman" w:hAnsi="Times New Roman"/>
        </w:rPr>
        <w:t>or a prediction interval</w:t>
      </w:r>
      <w:r w:rsidR="003D2564">
        <w:rPr>
          <w:rFonts w:ascii="Times New Roman" w:hAnsi="Times New Roman"/>
        </w:rPr>
        <w:t xml:space="preserve"> rather than a single value</w:t>
      </w:r>
      <w:r w:rsidR="001A0763">
        <w:rPr>
          <w:rFonts w:ascii="Times New Roman" w:hAnsi="Times New Roman"/>
        </w:rPr>
        <w:t>.</w:t>
      </w:r>
      <w:r w:rsidR="009B66E5">
        <w:rPr>
          <w:rFonts w:ascii="Times New Roman" w:hAnsi="Times New Roman"/>
        </w:rPr>
        <w:t xml:space="preserve"> </w:t>
      </w:r>
    </w:p>
    <w:p w14:paraId="7DEACA66" w14:textId="409C3FD1" w:rsidR="00191D34" w:rsidRPr="00934363" w:rsidRDefault="009B66E5" w:rsidP="00191D34">
      <w:pPr>
        <w:jc w:val="both"/>
        <w:outlineLvl w:val="0"/>
        <w:rPr>
          <w:rFonts w:ascii="Times New Roman" w:hAnsi="Times New Roman"/>
        </w:rPr>
      </w:pPr>
      <w:r>
        <w:rPr>
          <w:rFonts w:ascii="Times New Roman" w:hAnsi="Times New Roman"/>
        </w:rPr>
        <w:t>1</w:t>
      </w:r>
      <w:r w:rsidR="00191D34">
        <w:rPr>
          <w:rFonts w:ascii="Times New Roman" w:hAnsi="Times New Roman"/>
        </w:rPr>
        <w:t xml:space="preserve">) </w:t>
      </w:r>
      <w:r w:rsidR="00191D34" w:rsidRPr="0017275D">
        <w:rPr>
          <w:rFonts w:ascii="Times New Roman" w:hAnsi="Times New Roman"/>
          <w:i/>
          <w:u w:val="single"/>
        </w:rPr>
        <w:t xml:space="preserve">Brier </w:t>
      </w:r>
      <w:r w:rsidR="00191D34">
        <w:rPr>
          <w:rFonts w:ascii="Times New Roman" w:hAnsi="Times New Roman"/>
          <w:i/>
          <w:u w:val="single"/>
        </w:rPr>
        <w:t>S</w:t>
      </w:r>
      <w:r w:rsidR="00191D34" w:rsidRPr="0017275D">
        <w:rPr>
          <w:rFonts w:ascii="Times New Roman" w:hAnsi="Times New Roman"/>
          <w:i/>
          <w:u w:val="single"/>
        </w:rPr>
        <w:t>core</w:t>
      </w:r>
      <w:r w:rsidR="00191D34">
        <w:rPr>
          <w:rFonts w:ascii="Times New Roman" w:hAnsi="Times New Roman"/>
          <w:i/>
          <w:u w:val="single"/>
        </w:rPr>
        <w:t xml:space="preserve"> (BS)</w:t>
      </w:r>
      <w:r w:rsidR="00191D34" w:rsidRPr="00056C47">
        <w:rPr>
          <w:rFonts w:ascii="Times New Roman" w:hAnsi="Times New Roman"/>
          <w:i/>
        </w:rPr>
        <w:t xml:space="preserve">: </w:t>
      </w:r>
      <w:r w:rsidR="00191D34" w:rsidRPr="0017275D">
        <w:rPr>
          <w:rFonts w:ascii="Times New Roman" w:hAnsi="Times New Roman"/>
        </w:rPr>
        <w:t xml:space="preserve">The BS </w:t>
      </w:r>
      <w:r w:rsidR="00191D34">
        <w:rPr>
          <w:rFonts w:ascii="Times New Roman" w:hAnsi="Times New Roman"/>
        </w:rPr>
        <w:t xml:space="preserve">measures the accuracy of </w:t>
      </w:r>
      <w:r w:rsidR="003D2564">
        <w:rPr>
          <w:rFonts w:ascii="Times New Roman" w:hAnsi="Times New Roman"/>
        </w:rPr>
        <w:t xml:space="preserve">forecast probability for one or more events. </w:t>
      </w:r>
      <w:r w:rsidR="00191D34" w:rsidRPr="00934363">
        <w:rPr>
          <w:rFonts w:ascii="Times New Roman" w:hAnsi="Times New Roman"/>
        </w:rPr>
        <w:t xml:space="preserve">The </w:t>
      </w:r>
      <w:r w:rsidR="003D2564">
        <w:rPr>
          <w:rFonts w:ascii="Times New Roman" w:hAnsi="Times New Roman"/>
        </w:rPr>
        <w:t>BS</w:t>
      </w:r>
      <w:r w:rsidR="003D2564" w:rsidRPr="00934363">
        <w:rPr>
          <w:rFonts w:ascii="Times New Roman" w:hAnsi="Times New Roman"/>
        </w:rPr>
        <w:t xml:space="preserve"> </w:t>
      </w:r>
      <w:r w:rsidR="00191D34" w:rsidRPr="00934363">
        <w:rPr>
          <w:rFonts w:ascii="Times New Roman" w:hAnsi="Times New Roman"/>
        </w:rPr>
        <w:t>is:</w:t>
      </w:r>
    </w:p>
    <w:p w14:paraId="3363A5B7" w14:textId="0F3A398D" w:rsidR="00191D34" w:rsidRDefault="008F61B5" w:rsidP="00191D34">
      <w:pPr>
        <w:jc w:val="right"/>
        <w:outlineLvl w:val="0"/>
        <w:rPr>
          <w:rFonts w:ascii="Times New Roman" w:hAnsi="Times New Roman"/>
        </w:rPr>
      </w:pPr>
      <w:r w:rsidRPr="003D2564">
        <w:rPr>
          <w:noProof/>
          <w:position w:val="-24"/>
        </w:rPr>
        <w:object w:dxaOrig="2140" w:dyaOrig="620" w14:anchorId="1E284668">
          <v:shape id="_x0000_i1068" type="#_x0000_t75" alt="" style="width:106.95pt;height:30.65pt;mso-width-percent:0;mso-height-percent:0;mso-width-percent:0;mso-height-percent:0" o:ole="">
            <v:imagedata r:id="rId74" o:title=""/>
          </v:shape>
          <o:OLEObject Type="Embed" ProgID="Equation.DSMT4" ShapeID="_x0000_i1068" DrawAspect="Content" ObjectID="_1616314077" r:id="rId75"/>
        </w:object>
      </w:r>
      <w:r w:rsidR="003D2564">
        <w:rPr>
          <w:noProof/>
        </w:rPr>
        <w:t xml:space="preserve"> </w:t>
      </w:r>
      <w:r w:rsidR="00191D34">
        <w:tab/>
      </w:r>
      <w:r w:rsidR="00191D34">
        <w:tab/>
      </w:r>
      <w:r w:rsidR="00191D34">
        <w:tab/>
      </w:r>
      <w:r w:rsidR="00191D34">
        <w:tab/>
      </w:r>
      <w:r w:rsidR="00191D34">
        <w:tab/>
        <w:t>(</w:t>
      </w:r>
      <w:r w:rsidR="003B6461">
        <w:t>24</w:t>
      </w:r>
      <w:r w:rsidR="00191D34">
        <w:t>)</w:t>
      </w:r>
    </w:p>
    <w:p w14:paraId="10D91E4C" w14:textId="535F7185" w:rsidR="00191D34" w:rsidRDefault="00191D34" w:rsidP="00191D34">
      <w:pPr>
        <w:jc w:val="both"/>
        <w:outlineLvl w:val="0"/>
        <w:rPr>
          <w:rFonts w:ascii="Times New Roman" w:hAnsi="Times New Roman"/>
        </w:rPr>
      </w:pPr>
      <w:r>
        <w:rPr>
          <w:rFonts w:ascii="Times New Roman" w:hAnsi="Times New Roman"/>
        </w:rPr>
        <w:t xml:space="preserve">where </w:t>
      </w:r>
      <w:r w:rsidR="003D2564" w:rsidRPr="00847EF7">
        <w:rPr>
          <w:rFonts w:ascii="Times New Roman" w:hAnsi="Times New Roman"/>
          <w:i/>
        </w:rPr>
        <w:t>n</w:t>
      </w:r>
      <w:r w:rsidR="003D2564">
        <w:rPr>
          <w:rFonts w:ascii="Times New Roman" w:hAnsi="Times New Roman"/>
        </w:rPr>
        <w:t xml:space="preserve"> </w:t>
      </w:r>
      <w:r>
        <w:rPr>
          <w:rFonts w:ascii="Times New Roman" w:hAnsi="Times New Roman"/>
        </w:rPr>
        <w:t>is the number of forecast</w:t>
      </w:r>
      <w:r w:rsidR="003D2564">
        <w:rPr>
          <w:rFonts w:ascii="Times New Roman" w:hAnsi="Times New Roman"/>
        </w:rPr>
        <w:t xml:space="preserve"> event</w:t>
      </w:r>
      <w:r>
        <w:rPr>
          <w:rFonts w:ascii="Times New Roman" w:hAnsi="Times New Roman"/>
        </w:rPr>
        <w:t xml:space="preserve">s, </w:t>
      </w:r>
      <w:r w:rsidRPr="00C9022B">
        <w:rPr>
          <w:rFonts w:ascii="Times New Roman" w:hAnsi="Times New Roman"/>
          <w:i/>
        </w:rPr>
        <w:t>f</w:t>
      </w:r>
      <w:r w:rsidRPr="00C9022B">
        <w:rPr>
          <w:rFonts w:ascii="Times New Roman" w:hAnsi="Times New Roman"/>
          <w:i/>
          <w:vertAlign w:val="subscript"/>
        </w:rPr>
        <w:t>i</w:t>
      </w:r>
      <w:r w:rsidRPr="00C9022B">
        <w:rPr>
          <w:rFonts w:ascii="Times New Roman" w:hAnsi="Times New Roman"/>
          <w:i/>
        </w:rPr>
        <w:t xml:space="preserve"> </w:t>
      </w:r>
      <w:r>
        <w:rPr>
          <w:rFonts w:ascii="Times New Roman" w:hAnsi="Times New Roman"/>
        </w:rPr>
        <w:t xml:space="preserve">is the </w:t>
      </w:r>
      <w:r w:rsidR="003D2564">
        <w:rPr>
          <w:rFonts w:ascii="Times New Roman" w:hAnsi="Times New Roman"/>
        </w:rPr>
        <w:t xml:space="preserve">forecast </w:t>
      </w:r>
      <w:r>
        <w:rPr>
          <w:rFonts w:ascii="Times New Roman" w:hAnsi="Times New Roman"/>
        </w:rPr>
        <w:t>probability</w:t>
      </w:r>
      <w:r w:rsidR="003D2564">
        <w:rPr>
          <w:rFonts w:ascii="Times New Roman" w:hAnsi="Times New Roman"/>
        </w:rPr>
        <w:t xml:space="preserve"> of event </w:t>
      </w:r>
      <w:proofErr w:type="spellStart"/>
      <w:r w:rsidR="003D2564">
        <w:rPr>
          <w:rFonts w:ascii="Times New Roman" w:hAnsi="Times New Roman"/>
          <w:i/>
        </w:rPr>
        <w:t>i</w:t>
      </w:r>
      <w:proofErr w:type="spellEnd"/>
      <w:r>
        <w:rPr>
          <w:rFonts w:ascii="Times New Roman" w:hAnsi="Times New Roman"/>
        </w:rPr>
        <w:t xml:space="preserve">, and </w:t>
      </w:r>
      <w:r>
        <w:rPr>
          <w:rFonts w:ascii="Times New Roman" w:hAnsi="Times New Roman"/>
          <w:i/>
        </w:rPr>
        <w:t>o</w:t>
      </w:r>
      <w:r w:rsidRPr="00C9022B">
        <w:rPr>
          <w:rFonts w:ascii="Times New Roman" w:hAnsi="Times New Roman"/>
          <w:i/>
          <w:vertAlign w:val="subscript"/>
        </w:rPr>
        <w:t>i</w:t>
      </w:r>
      <w:r>
        <w:rPr>
          <w:rFonts w:ascii="Times New Roman" w:hAnsi="Times New Roman"/>
        </w:rPr>
        <w:t xml:space="preserve"> is </w:t>
      </w:r>
      <w:r w:rsidRPr="00C9022B">
        <w:rPr>
          <w:rFonts w:ascii="Times New Roman" w:hAnsi="Times New Roman"/>
        </w:rPr>
        <w:t xml:space="preserve">the actual outcome of event </w:t>
      </w:r>
      <w:proofErr w:type="spellStart"/>
      <w:r w:rsidRPr="00C9022B">
        <w:rPr>
          <w:rFonts w:ascii="Times New Roman" w:hAnsi="Times New Roman"/>
          <w:i/>
        </w:rPr>
        <w:t>i</w:t>
      </w:r>
      <w:proofErr w:type="spellEnd"/>
      <w:r w:rsidRPr="00C9022B">
        <w:rPr>
          <w:rFonts w:ascii="Times New Roman" w:hAnsi="Times New Roman"/>
        </w:rPr>
        <w:t xml:space="preserve"> </w:t>
      </w:r>
      <w:r>
        <w:rPr>
          <w:rFonts w:ascii="Times New Roman" w:hAnsi="Times New Roman"/>
        </w:rPr>
        <w:t>(</w:t>
      </w:r>
      <w:r w:rsidR="008F61B5" w:rsidRPr="003D2564">
        <w:rPr>
          <w:rFonts w:ascii="Times New Roman" w:hAnsi="Times New Roman"/>
          <w:noProof/>
          <w:position w:val="-12"/>
        </w:rPr>
        <w:object w:dxaOrig="560" w:dyaOrig="360" w14:anchorId="04ED10F1">
          <v:shape id="_x0000_i1067" type="#_x0000_t75" alt="" style="width:27.8pt;height:17.8pt;mso-width-percent:0;mso-height-percent:0;mso-width-percent:0;mso-height-percent:0" o:ole="">
            <v:imagedata r:id="rId76" o:title=""/>
          </v:shape>
          <o:OLEObject Type="Embed" ProgID="Equation.DSMT4" ShapeID="_x0000_i1067" DrawAspect="Content" ObjectID="_1616314078" r:id="rId77"/>
        </w:object>
      </w:r>
      <w:r w:rsidR="000E5E75">
        <w:rPr>
          <w:rFonts w:ascii="Times New Roman" w:hAnsi="Times New Roman"/>
        </w:rPr>
        <w:t xml:space="preserve"> </w:t>
      </w:r>
      <w:r>
        <w:rPr>
          <w:rFonts w:ascii="Times New Roman" w:hAnsi="Times New Roman"/>
        </w:rPr>
        <w:t xml:space="preserve">if </w:t>
      </w:r>
      <w:r w:rsidR="003D2564">
        <w:rPr>
          <w:rFonts w:ascii="Times New Roman" w:hAnsi="Times New Roman"/>
        </w:rPr>
        <w:t xml:space="preserve">the event occurs, </w:t>
      </w:r>
      <w:r w:rsidR="008F61B5" w:rsidRPr="00F5437D">
        <w:rPr>
          <w:rFonts w:ascii="Times New Roman" w:hAnsi="Times New Roman"/>
          <w:noProof/>
          <w:position w:val="-12"/>
        </w:rPr>
        <w:object w:dxaOrig="600" w:dyaOrig="360" w14:anchorId="31B71981">
          <v:shape id="_x0000_i1066" type="#_x0000_t75" alt="" style="width:29.95pt;height:17.8pt;mso-width-percent:0;mso-height-percent:0;mso-width-percent:0;mso-height-percent:0" o:ole="">
            <v:imagedata r:id="rId78" o:title=""/>
          </v:shape>
          <o:OLEObject Type="Embed" ProgID="Equation.DSMT4" ShapeID="_x0000_i1066" DrawAspect="Content" ObjectID="_1616314079" r:id="rId79"/>
        </w:object>
      </w:r>
      <w:r w:rsidR="003D2564">
        <w:rPr>
          <w:rFonts w:ascii="Times New Roman" w:hAnsi="Times New Roman"/>
        </w:rPr>
        <w:t xml:space="preserve"> otherwise</w:t>
      </w:r>
      <w:r>
        <w:rPr>
          <w:rFonts w:ascii="Times New Roman" w:hAnsi="Times New Roman"/>
        </w:rPr>
        <w:t xml:space="preserve">). </w:t>
      </w:r>
      <w:r w:rsidR="003D2564">
        <w:rPr>
          <w:rFonts w:ascii="Times New Roman" w:hAnsi="Times New Roman"/>
        </w:rPr>
        <w:t>S</w:t>
      </w:r>
      <w:r w:rsidRPr="007A12CB">
        <w:rPr>
          <w:rFonts w:ascii="Times New Roman" w:hAnsi="Times New Roman"/>
        </w:rPr>
        <w:t xml:space="preserve">maller </w:t>
      </w:r>
      <w:r w:rsidR="003D2564">
        <w:rPr>
          <w:rFonts w:ascii="Times New Roman" w:hAnsi="Times New Roman"/>
        </w:rPr>
        <w:t xml:space="preserve">values of </w:t>
      </w:r>
      <w:r w:rsidRPr="007A12CB">
        <w:rPr>
          <w:rFonts w:ascii="Times New Roman" w:hAnsi="Times New Roman"/>
        </w:rPr>
        <w:t xml:space="preserve">BS </w:t>
      </w:r>
      <w:r w:rsidR="003D2564">
        <w:rPr>
          <w:rFonts w:ascii="Times New Roman" w:hAnsi="Times New Roman"/>
        </w:rPr>
        <w:t xml:space="preserve">indicate </w:t>
      </w:r>
      <w:r w:rsidRPr="007A12CB">
        <w:rPr>
          <w:rFonts w:ascii="Times New Roman" w:hAnsi="Times New Roman"/>
        </w:rPr>
        <w:t>better agreement between forecasts and observations.</w:t>
      </w:r>
      <w:r>
        <w:rPr>
          <w:rFonts w:ascii="Times New Roman" w:hAnsi="Times New Roman"/>
        </w:rPr>
        <w:t xml:space="preserve"> The shortcoming of the BS is that it becomes inadequate for very rare events, because it does not sufficiently discriminate between small changes in forecasts that are significant for rare events [9]. </w:t>
      </w:r>
    </w:p>
    <w:p w14:paraId="746C01A7" w14:textId="47851474" w:rsidR="00191D34" w:rsidRDefault="009B66E5" w:rsidP="00191D34">
      <w:pPr>
        <w:jc w:val="both"/>
        <w:outlineLvl w:val="0"/>
        <w:rPr>
          <w:rFonts w:ascii="Times New Roman" w:hAnsi="Times New Roman"/>
        </w:rPr>
      </w:pPr>
      <w:r>
        <w:rPr>
          <w:rFonts w:ascii="Times New Roman" w:hAnsi="Times New Roman"/>
        </w:rPr>
        <w:t>2</w:t>
      </w:r>
      <w:r w:rsidR="00191D34">
        <w:rPr>
          <w:rFonts w:ascii="Times New Roman" w:hAnsi="Times New Roman"/>
        </w:rPr>
        <w:t xml:space="preserve">) </w:t>
      </w:r>
      <w:r w:rsidR="00191D34" w:rsidRPr="00C128BD">
        <w:rPr>
          <w:rFonts w:ascii="Times New Roman" w:hAnsi="Times New Roman"/>
          <w:i/>
          <w:u w:val="single"/>
        </w:rPr>
        <w:t>Brier Skill Score</w:t>
      </w:r>
      <w:r w:rsidR="00191D34">
        <w:rPr>
          <w:rFonts w:ascii="Times New Roman" w:hAnsi="Times New Roman"/>
          <w:i/>
          <w:u w:val="single"/>
        </w:rPr>
        <w:t xml:space="preserve"> (BSS)</w:t>
      </w:r>
      <w:r w:rsidR="00191D34">
        <w:rPr>
          <w:rFonts w:ascii="Times New Roman" w:hAnsi="Times New Roman"/>
        </w:rPr>
        <w:t xml:space="preserve">: The BSS is based on the </w:t>
      </w:r>
      <w:r w:rsidR="003D2564">
        <w:rPr>
          <w:rFonts w:ascii="Times New Roman" w:hAnsi="Times New Roman"/>
        </w:rPr>
        <w:t>BS and</w:t>
      </w:r>
      <w:r w:rsidR="00191D34" w:rsidRPr="00E43FAA">
        <w:rPr>
          <w:rFonts w:ascii="Times New Roman" w:hAnsi="Times New Roman"/>
        </w:rPr>
        <w:t xml:space="preserve"> measures the performance of </w:t>
      </w:r>
      <w:r w:rsidR="003D2564">
        <w:rPr>
          <w:rFonts w:ascii="Times New Roman" w:hAnsi="Times New Roman"/>
        </w:rPr>
        <w:t>a probability forecast relative to a reference forecast</w:t>
      </w:r>
      <w:r w:rsidR="00191D34" w:rsidRPr="00E43FAA">
        <w:rPr>
          <w:rFonts w:ascii="Times New Roman" w:hAnsi="Times New Roman"/>
        </w:rPr>
        <w:t>:</w:t>
      </w:r>
      <w:r w:rsidR="00191D34">
        <w:rPr>
          <w:rFonts w:ascii="Times New Roman" w:hAnsi="Times New Roman"/>
        </w:rPr>
        <w:t xml:space="preserve"> </w:t>
      </w:r>
    </w:p>
    <w:p w14:paraId="6E885EC6" w14:textId="72F1F27E" w:rsidR="00191D34" w:rsidRDefault="008F61B5" w:rsidP="00191D34">
      <w:pPr>
        <w:jc w:val="right"/>
        <w:outlineLvl w:val="0"/>
        <w:rPr>
          <w:rFonts w:ascii="Times New Roman" w:hAnsi="Times New Roman"/>
        </w:rPr>
      </w:pPr>
      <w:r w:rsidRPr="00CE523D">
        <w:rPr>
          <w:noProof/>
          <w:position w:val="-30"/>
        </w:rPr>
        <w:object w:dxaOrig="1540" w:dyaOrig="680" w14:anchorId="43BB0934">
          <v:shape id="_x0000_i1065" type="#_x0000_t75" alt="" style="width:77pt;height:32.8pt;mso-width-percent:0;mso-height-percent:0;mso-width-percent:0;mso-height-percent:0" o:ole="">
            <v:imagedata r:id="rId80" o:title=""/>
          </v:shape>
          <o:OLEObject Type="Embed" ProgID="Equation.DSMT4" ShapeID="_x0000_i1065" DrawAspect="Content" ObjectID="_1616314080" r:id="rId81"/>
        </w:object>
      </w:r>
      <w:r w:rsidR="00191D34">
        <w:tab/>
      </w:r>
      <w:r w:rsidR="00191D34">
        <w:tab/>
      </w:r>
      <w:r w:rsidR="00191D34">
        <w:tab/>
      </w:r>
      <w:r w:rsidR="00191D34">
        <w:tab/>
      </w:r>
      <w:r w:rsidR="00191D34">
        <w:tab/>
        <w:t>(</w:t>
      </w:r>
      <w:r w:rsidR="003B6461">
        <w:t>25</w:t>
      </w:r>
      <w:r w:rsidR="00191D34">
        <w:t>)</w:t>
      </w:r>
    </w:p>
    <w:p w14:paraId="30E2D8FD" w14:textId="5C711EE0" w:rsidR="00191D34" w:rsidRDefault="00191D34" w:rsidP="00042DC5">
      <w:pPr>
        <w:jc w:val="both"/>
        <w:outlineLvl w:val="0"/>
        <w:rPr>
          <w:rFonts w:ascii="Times New Roman" w:hAnsi="Times New Roman"/>
        </w:rPr>
      </w:pPr>
      <w:r>
        <w:rPr>
          <w:rFonts w:ascii="Times New Roman" w:hAnsi="Times New Roman"/>
        </w:rPr>
        <w:t xml:space="preserve">where </w:t>
      </w:r>
      <w:proofErr w:type="spellStart"/>
      <w:r w:rsidRPr="00146951">
        <w:rPr>
          <w:rFonts w:ascii="Times New Roman" w:hAnsi="Times New Roman"/>
          <w:i/>
        </w:rPr>
        <w:t>BS</w:t>
      </w:r>
      <w:r w:rsidRPr="00146951">
        <w:rPr>
          <w:rFonts w:ascii="Times New Roman" w:hAnsi="Times New Roman"/>
          <w:i/>
          <w:vertAlign w:val="subscript"/>
        </w:rPr>
        <w:t>ref</w:t>
      </w:r>
      <w:proofErr w:type="spellEnd"/>
      <w:r>
        <w:rPr>
          <w:rFonts w:ascii="Times New Roman" w:hAnsi="Times New Roman"/>
        </w:rPr>
        <w:t xml:space="preserve"> is the Brier score achieved by </w:t>
      </w:r>
      <w:r w:rsidR="003D2564">
        <w:rPr>
          <w:rFonts w:ascii="Times New Roman" w:hAnsi="Times New Roman"/>
        </w:rPr>
        <w:t>the</w:t>
      </w:r>
      <w:r>
        <w:rPr>
          <w:rFonts w:ascii="Times New Roman" w:hAnsi="Times New Roman"/>
        </w:rPr>
        <w:t xml:space="preserve"> reference </w:t>
      </w:r>
      <w:r w:rsidR="003D2564">
        <w:rPr>
          <w:rFonts w:ascii="Times New Roman" w:hAnsi="Times New Roman"/>
        </w:rPr>
        <w:t>forecast</w:t>
      </w:r>
      <w:r>
        <w:rPr>
          <w:rFonts w:ascii="Times New Roman" w:hAnsi="Times New Roman"/>
        </w:rPr>
        <w:t>.</w:t>
      </w:r>
      <w:r w:rsidR="003D2564">
        <w:rPr>
          <w:rFonts w:ascii="Times New Roman" w:hAnsi="Times New Roman"/>
        </w:rPr>
        <w:t xml:space="preserve"> BSS equal to zero indicates the forecast is no better (or worse) than the reference. BSS less than zero indicates the forecast is worse than the reference.</w:t>
      </w:r>
      <w:r>
        <w:rPr>
          <w:rFonts w:ascii="Times New Roman" w:hAnsi="Times New Roman"/>
        </w:rPr>
        <w:t xml:space="preserve"> </w:t>
      </w:r>
    </w:p>
    <w:p w14:paraId="55E3FFE5" w14:textId="3B847917" w:rsidR="00191D34" w:rsidRDefault="00191D34" w:rsidP="00042DC5">
      <w:pPr>
        <w:jc w:val="both"/>
        <w:outlineLvl w:val="0"/>
        <w:rPr>
          <w:rFonts w:ascii="Times New Roman" w:hAnsi="Times New Roman"/>
        </w:rPr>
      </w:pPr>
    </w:p>
    <w:p w14:paraId="6070B52B" w14:textId="282BE4DC" w:rsidR="009F4A75" w:rsidRDefault="009F4A75" w:rsidP="00042DC5">
      <w:pPr>
        <w:jc w:val="both"/>
        <w:outlineLvl w:val="0"/>
        <w:rPr>
          <w:rFonts w:ascii="Times New Roman" w:hAnsi="Times New Roman"/>
        </w:rPr>
      </w:pPr>
      <w:r>
        <w:rPr>
          <w:rFonts w:ascii="Times New Roman" w:hAnsi="Times New Roman"/>
        </w:rPr>
        <w:t>When the probability forecast takes on a finite number of values (e.g., 0.0, 0.1, …, 0.9, 1.0), t</w:t>
      </w:r>
      <w:r w:rsidR="003A1099">
        <w:rPr>
          <w:rFonts w:ascii="Times New Roman" w:hAnsi="Times New Roman"/>
        </w:rPr>
        <w:t xml:space="preserve">he BS can be decomposed into </w:t>
      </w:r>
      <w:r>
        <w:rPr>
          <w:rFonts w:ascii="Times New Roman" w:hAnsi="Times New Roman"/>
        </w:rPr>
        <w:t>a sum of three metrics that give additional insight into a probability forecast [13]:</w:t>
      </w:r>
    </w:p>
    <w:p w14:paraId="241B5481" w14:textId="1ABD7663" w:rsidR="009F4A75" w:rsidRDefault="008F61B5" w:rsidP="009F4A75">
      <w:pPr>
        <w:jc w:val="right"/>
        <w:outlineLvl w:val="0"/>
        <w:rPr>
          <w:rFonts w:ascii="Times New Roman" w:hAnsi="Times New Roman"/>
        </w:rPr>
      </w:pPr>
      <w:r w:rsidRPr="009F4A75">
        <w:rPr>
          <w:noProof/>
          <w:position w:val="-28"/>
        </w:rPr>
        <w:object w:dxaOrig="4280" w:dyaOrig="680" w14:anchorId="651CFFE3">
          <v:shape id="_x0000_i1064" type="#_x0000_t75" alt="" style="width:215.3pt;height:32.8pt;mso-width-percent:0;mso-height-percent:0;mso-width-percent:0;mso-height-percent:0" o:ole="">
            <v:imagedata r:id="rId82" o:title=""/>
          </v:shape>
          <o:OLEObject Type="Embed" ProgID="Equation.DSMT4" ShapeID="_x0000_i1064" DrawAspect="Content" ObjectID="_1616314081" r:id="rId83"/>
        </w:object>
      </w:r>
      <w:r w:rsidR="009F4A75">
        <w:tab/>
      </w:r>
      <w:r w:rsidR="009F4A75">
        <w:tab/>
      </w:r>
      <w:r w:rsidR="009F4A75">
        <w:tab/>
      </w:r>
      <w:r w:rsidR="009F4A75">
        <w:tab/>
      </w:r>
      <w:r w:rsidR="009F4A75">
        <w:tab/>
        <w:t>(</w:t>
      </w:r>
      <w:r w:rsidR="003B6461">
        <w:t>26</w:t>
      </w:r>
      <w:r w:rsidR="009F4A75">
        <w:t>)</w:t>
      </w:r>
    </w:p>
    <w:p w14:paraId="2F98794F" w14:textId="77777777" w:rsidR="00E955D9" w:rsidRDefault="00E955D9" w:rsidP="00042DC5">
      <w:pPr>
        <w:jc w:val="both"/>
        <w:outlineLvl w:val="0"/>
        <w:rPr>
          <w:rFonts w:ascii="Times New Roman" w:hAnsi="Times New Roman"/>
        </w:rPr>
      </w:pPr>
    </w:p>
    <w:p w14:paraId="0F5CB1CC" w14:textId="468B77FE" w:rsidR="009F4A75" w:rsidRPr="00056C47" w:rsidRDefault="009F4A75" w:rsidP="00056C47">
      <w:pPr>
        <w:pStyle w:val="Caption"/>
        <w:keepNext/>
        <w:rPr>
          <w:rFonts w:ascii="Times New Roman" w:hAnsi="Times New Roman"/>
          <w:i w:val="0"/>
          <w:iCs w:val="0"/>
          <w:color w:val="auto"/>
          <w:sz w:val="24"/>
          <w:szCs w:val="20"/>
        </w:rPr>
      </w:pPr>
      <w:r w:rsidRPr="00056C47">
        <w:rPr>
          <w:rFonts w:ascii="Times New Roman" w:hAnsi="Times New Roman"/>
          <w:i w:val="0"/>
          <w:iCs w:val="0"/>
          <w:color w:val="auto"/>
          <w:sz w:val="24"/>
          <w:szCs w:val="20"/>
        </w:rPr>
        <w:t xml:space="preserve">Table </w:t>
      </w:r>
      <w:r w:rsidRPr="00056C47">
        <w:rPr>
          <w:rFonts w:ascii="Times New Roman" w:hAnsi="Times New Roman"/>
          <w:i w:val="0"/>
          <w:iCs w:val="0"/>
          <w:color w:val="auto"/>
          <w:sz w:val="24"/>
          <w:szCs w:val="20"/>
        </w:rPr>
        <w:fldChar w:fldCharType="begin"/>
      </w:r>
      <w:r w:rsidRPr="00056C47">
        <w:rPr>
          <w:rFonts w:ascii="Times New Roman" w:hAnsi="Times New Roman"/>
          <w:i w:val="0"/>
          <w:iCs w:val="0"/>
          <w:color w:val="auto"/>
          <w:sz w:val="24"/>
          <w:szCs w:val="20"/>
        </w:rPr>
        <w:instrText xml:space="preserve"> SEQ Table \* ARABIC </w:instrText>
      </w:r>
      <w:r w:rsidRPr="00056C47">
        <w:rPr>
          <w:rFonts w:ascii="Times New Roman" w:hAnsi="Times New Roman"/>
          <w:i w:val="0"/>
          <w:iCs w:val="0"/>
          <w:color w:val="auto"/>
          <w:sz w:val="24"/>
          <w:szCs w:val="20"/>
        </w:rPr>
        <w:fldChar w:fldCharType="separate"/>
      </w:r>
      <w:r w:rsidRPr="00056C47">
        <w:rPr>
          <w:rFonts w:ascii="Times New Roman" w:hAnsi="Times New Roman"/>
          <w:i w:val="0"/>
          <w:iCs w:val="0"/>
          <w:color w:val="auto"/>
          <w:sz w:val="24"/>
          <w:szCs w:val="20"/>
        </w:rPr>
        <w:t>1</w:t>
      </w:r>
      <w:r w:rsidRPr="00056C47">
        <w:rPr>
          <w:rFonts w:ascii="Times New Roman" w:hAnsi="Times New Roman"/>
          <w:i w:val="0"/>
          <w:iCs w:val="0"/>
          <w:color w:val="auto"/>
          <w:sz w:val="24"/>
          <w:szCs w:val="20"/>
        </w:rPr>
        <w:fldChar w:fldCharType="end"/>
      </w:r>
      <w:r w:rsidRPr="00056C47">
        <w:rPr>
          <w:rFonts w:ascii="Times New Roman" w:hAnsi="Times New Roman"/>
          <w:i w:val="0"/>
          <w:iCs w:val="0"/>
          <w:color w:val="auto"/>
          <w:sz w:val="24"/>
          <w:szCs w:val="20"/>
        </w:rPr>
        <w:t>. Terms used in definition of REL, RES and UNC</w:t>
      </w:r>
    </w:p>
    <w:tbl>
      <w:tblPr>
        <w:tblStyle w:val="TableGrid"/>
        <w:tblW w:w="9535" w:type="dxa"/>
        <w:tblLook w:val="04A0" w:firstRow="1" w:lastRow="0" w:firstColumn="1" w:lastColumn="0" w:noHBand="0" w:noVBand="1"/>
      </w:tblPr>
      <w:tblGrid>
        <w:gridCol w:w="2875"/>
        <w:gridCol w:w="6660"/>
      </w:tblGrid>
      <w:tr w:rsidR="00666AB5" w14:paraId="6CD144E4" w14:textId="77777777" w:rsidTr="00042DC5">
        <w:tc>
          <w:tcPr>
            <w:tcW w:w="2875" w:type="dxa"/>
          </w:tcPr>
          <w:p w14:paraId="0F199D36" w14:textId="516DDFD7" w:rsidR="00666AB5" w:rsidRDefault="008F61B5" w:rsidP="009B66E5">
            <w:pPr>
              <w:jc w:val="both"/>
              <w:outlineLvl w:val="0"/>
              <w:rPr>
                <w:rFonts w:ascii="Times New Roman" w:hAnsi="Times New Roman"/>
                <w:i/>
              </w:rPr>
            </w:pPr>
            <w:r w:rsidRPr="00141A5D">
              <w:rPr>
                <w:rFonts w:ascii="Times New Roman" w:hAnsi="Times New Roman"/>
                <w:i/>
                <w:noProof/>
                <w:position w:val="-14"/>
                <w:lang w:bidi="ar-SA"/>
              </w:rPr>
              <w:object w:dxaOrig="1740" w:dyaOrig="400" w14:anchorId="18F26193">
                <v:shape id="_x0000_i1063" type="#_x0000_t75" alt="" style="width:86.95pt;height:19.95pt;mso-width-percent:0;mso-height-percent:0;mso-width-percent:0;mso-height-percent:0" o:ole="">
                  <v:imagedata r:id="rId84" o:title=""/>
                </v:shape>
                <o:OLEObject Type="Embed" ProgID="Equation.DSMT4" ShapeID="_x0000_i1063" DrawAspect="Content" ObjectID="_1616314082" r:id="rId85"/>
              </w:object>
            </w:r>
            <w:r w:rsidR="00666AB5">
              <w:rPr>
                <w:rFonts w:ascii="Times New Roman" w:hAnsi="Times New Roman"/>
                <w:i/>
              </w:rPr>
              <w:t xml:space="preserve"> </w:t>
            </w:r>
          </w:p>
        </w:tc>
        <w:tc>
          <w:tcPr>
            <w:tcW w:w="6660" w:type="dxa"/>
          </w:tcPr>
          <w:p w14:paraId="64B0C70E" w14:textId="6767BAF7" w:rsidR="00666AB5" w:rsidRDefault="00666AB5" w:rsidP="009B66E5">
            <w:pPr>
              <w:jc w:val="both"/>
              <w:outlineLvl w:val="0"/>
              <w:rPr>
                <w:rFonts w:ascii="Times New Roman" w:hAnsi="Times New Roman"/>
              </w:rPr>
            </w:pPr>
            <w:r>
              <w:rPr>
                <w:rFonts w:ascii="Times New Roman" w:hAnsi="Times New Roman"/>
              </w:rPr>
              <w:t xml:space="preserve">Probability forecast for an event </w:t>
            </w:r>
            <w:r w:rsidRPr="00056C47">
              <w:rPr>
                <w:rFonts w:ascii="Times New Roman" w:hAnsi="Times New Roman"/>
                <w:i/>
              </w:rPr>
              <w:t>o</w:t>
            </w:r>
            <w:r>
              <w:rPr>
                <w:rFonts w:ascii="Times New Roman" w:hAnsi="Times New Roman"/>
              </w:rPr>
              <w:t xml:space="preserve"> at each time </w:t>
            </w:r>
            <w:r w:rsidR="008F61B5" w:rsidRPr="00141A5D">
              <w:rPr>
                <w:rFonts w:ascii="Times New Roman" w:hAnsi="Times New Roman"/>
                <w:noProof/>
                <w:position w:val="-12"/>
                <w:lang w:bidi="ar-SA"/>
              </w:rPr>
              <w:object w:dxaOrig="220" w:dyaOrig="360" w14:anchorId="384FAC20">
                <v:shape id="_x0000_i1062" type="#_x0000_t75" alt="" style="width:11.4pt;height:17.8pt;mso-width-percent:0;mso-height-percent:0;mso-width-percent:0;mso-height-percent:0" o:ole="">
                  <v:imagedata r:id="rId86" o:title=""/>
                </v:shape>
                <o:OLEObject Type="Embed" ProgID="Equation.DSMT4" ShapeID="_x0000_i1062" DrawAspect="Content" ObjectID="_1616314083" r:id="rId87"/>
              </w:object>
            </w:r>
            <w:r>
              <w:rPr>
                <w:rFonts w:ascii="Times New Roman" w:hAnsi="Times New Roman"/>
              </w:rPr>
              <w:t xml:space="preserve"> </w:t>
            </w:r>
          </w:p>
        </w:tc>
      </w:tr>
      <w:tr w:rsidR="009F4A75" w14:paraId="2422BCEF" w14:textId="77777777" w:rsidTr="00042DC5">
        <w:tc>
          <w:tcPr>
            <w:tcW w:w="2875" w:type="dxa"/>
          </w:tcPr>
          <w:p w14:paraId="12D7CBD4" w14:textId="7ED3F1C0" w:rsidR="009F4A75" w:rsidRPr="00042DC5" w:rsidRDefault="008F61B5" w:rsidP="009B66E5">
            <w:pPr>
              <w:jc w:val="both"/>
              <w:outlineLvl w:val="0"/>
              <w:rPr>
                <w:rFonts w:ascii="Times New Roman" w:hAnsi="Times New Roman"/>
                <w:i/>
              </w:rPr>
            </w:pPr>
            <w:r w:rsidRPr="00141A5D">
              <w:rPr>
                <w:rFonts w:ascii="Times New Roman" w:hAnsi="Times New Roman"/>
                <w:i/>
                <w:noProof/>
                <w:position w:val="-12"/>
                <w:lang w:bidi="ar-SA"/>
              </w:rPr>
              <w:object w:dxaOrig="1260" w:dyaOrig="360" w14:anchorId="43E01893">
                <v:shape id="_x0000_i1061" type="#_x0000_t75" alt="" style="width:62.75pt;height:17.8pt;mso-width-percent:0;mso-height-percent:0;mso-width-percent:0;mso-height-percent:0" o:ole="">
                  <v:imagedata r:id="rId88" o:title=""/>
                </v:shape>
                <o:OLEObject Type="Embed" ProgID="Equation.DSMT4" ShapeID="_x0000_i1061" DrawAspect="Content" ObjectID="_1616314084" r:id="rId89"/>
              </w:object>
            </w:r>
            <w:r w:rsidR="009F4A75">
              <w:rPr>
                <w:rFonts w:ascii="Times New Roman" w:hAnsi="Times New Roman"/>
                <w:i/>
              </w:rPr>
              <w:t xml:space="preserve"> </w:t>
            </w:r>
          </w:p>
        </w:tc>
        <w:tc>
          <w:tcPr>
            <w:tcW w:w="6660" w:type="dxa"/>
          </w:tcPr>
          <w:p w14:paraId="7BB32F19" w14:textId="3A1F3631" w:rsidR="009F4A75" w:rsidRDefault="00666AB5" w:rsidP="009B66E5">
            <w:pPr>
              <w:jc w:val="both"/>
              <w:outlineLvl w:val="0"/>
              <w:rPr>
                <w:rFonts w:ascii="Times New Roman" w:hAnsi="Times New Roman"/>
              </w:rPr>
            </w:pPr>
            <w:r>
              <w:rPr>
                <w:rFonts w:ascii="Times New Roman" w:hAnsi="Times New Roman"/>
              </w:rPr>
              <w:t>Discrete</w:t>
            </w:r>
            <w:r w:rsidR="009F4A75">
              <w:rPr>
                <w:rFonts w:ascii="Times New Roman" w:hAnsi="Times New Roman"/>
              </w:rPr>
              <w:t xml:space="preserve"> values </w:t>
            </w:r>
            <w:r w:rsidR="003A4FD8">
              <w:rPr>
                <w:rFonts w:ascii="Times New Roman" w:hAnsi="Times New Roman"/>
              </w:rPr>
              <w:t>that appear in</w:t>
            </w:r>
            <w:r w:rsidR="009F4A75">
              <w:rPr>
                <w:rFonts w:ascii="Times New Roman" w:hAnsi="Times New Roman"/>
              </w:rPr>
              <w:t xml:space="preserve"> the probability forecast </w:t>
            </w:r>
            <w:r w:rsidR="009F4A75" w:rsidRPr="00056C47">
              <w:rPr>
                <w:rFonts w:ascii="Times New Roman" w:hAnsi="Times New Roman"/>
                <w:i/>
              </w:rPr>
              <w:t>F</w:t>
            </w:r>
          </w:p>
        </w:tc>
      </w:tr>
      <w:tr w:rsidR="00666AB5" w14:paraId="4B9AC305" w14:textId="77777777" w:rsidTr="00042DC5">
        <w:tc>
          <w:tcPr>
            <w:tcW w:w="2875" w:type="dxa"/>
          </w:tcPr>
          <w:p w14:paraId="2A852EC6" w14:textId="039B9979" w:rsidR="00666AB5" w:rsidRPr="00042DC5" w:rsidRDefault="008F61B5" w:rsidP="009B66E5">
            <w:pPr>
              <w:jc w:val="both"/>
              <w:outlineLvl w:val="0"/>
              <w:rPr>
                <w:rFonts w:ascii="Times New Roman" w:hAnsi="Times New Roman"/>
                <w:i/>
              </w:rPr>
            </w:pPr>
            <w:r w:rsidRPr="00141A5D">
              <w:rPr>
                <w:rFonts w:ascii="Times New Roman" w:hAnsi="Times New Roman"/>
                <w:i/>
                <w:noProof/>
                <w:position w:val="-14"/>
                <w:lang w:bidi="ar-SA"/>
              </w:rPr>
              <w:object w:dxaOrig="580" w:dyaOrig="400" w14:anchorId="1FC9A899">
                <v:shape id="_x0000_i1060" type="#_x0000_t75" alt="" style="width:29.25pt;height:19.95pt;mso-width-percent:0;mso-height-percent:0;mso-width-percent:0;mso-height-percent:0" o:ole="">
                  <v:imagedata r:id="rId90" o:title=""/>
                </v:shape>
                <o:OLEObject Type="Embed" ProgID="Equation.DSMT4" ShapeID="_x0000_i1060" DrawAspect="Content" ObjectID="_1616314085" r:id="rId91"/>
              </w:object>
            </w:r>
            <w:r w:rsidR="00666AB5">
              <w:rPr>
                <w:rFonts w:ascii="Times New Roman" w:hAnsi="Times New Roman"/>
                <w:i/>
              </w:rPr>
              <w:t xml:space="preserve"> </w:t>
            </w:r>
          </w:p>
        </w:tc>
        <w:tc>
          <w:tcPr>
            <w:tcW w:w="6660" w:type="dxa"/>
          </w:tcPr>
          <w:p w14:paraId="5260188D" w14:textId="52673B26" w:rsidR="00666AB5" w:rsidRPr="00666AB5" w:rsidRDefault="00666AB5" w:rsidP="009B66E5">
            <w:pPr>
              <w:jc w:val="both"/>
              <w:outlineLvl w:val="0"/>
              <w:rPr>
                <w:rFonts w:ascii="Times New Roman" w:hAnsi="Times New Roman"/>
              </w:rPr>
            </w:pPr>
            <w:r>
              <w:rPr>
                <w:rFonts w:ascii="Times New Roman" w:hAnsi="Times New Roman"/>
              </w:rPr>
              <w:t xml:space="preserve">Indicator for event </w:t>
            </w:r>
            <w:r>
              <w:rPr>
                <w:rFonts w:ascii="Times New Roman" w:hAnsi="Times New Roman"/>
                <w:i/>
              </w:rPr>
              <w:t>o</w:t>
            </w:r>
            <w:r>
              <w:rPr>
                <w:rFonts w:ascii="Times New Roman" w:hAnsi="Times New Roman"/>
              </w:rPr>
              <w:t xml:space="preserve">: </w:t>
            </w:r>
            <w:r w:rsidR="008F61B5" w:rsidRPr="00473C2F">
              <w:rPr>
                <w:rFonts w:ascii="Times New Roman" w:hAnsi="Times New Roman"/>
                <w:i/>
                <w:noProof/>
                <w:position w:val="-14"/>
                <w:lang w:bidi="ar-SA"/>
              </w:rPr>
              <w:object w:dxaOrig="880" w:dyaOrig="400" w14:anchorId="56F65E01">
                <v:shape id="_x0000_i1059" type="#_x0000_t75" alt="" style="width:44.2pt;height:19.95pt;mso-width-percent:0;mso-height-percent:0;mso-width-percent:0;mso-height-percent:0" o:ole="">
                  <v:imagedata r:id="rId92" o:title=""/>
                </v:shape>
                <o:OLEObject Type="Embed" ProgID="Equation.DSMT4" ShapeID="_x0000_i1059" DrawAspect="Content" ObjectID="_1616314086" r:id="rId93"/>
              </w:object>
            </w:r>
            <w:r w:rsidRPr="00056C47">
              <w:rPr>
                <w:rFonts w:ascii="Times New Roman" w:hAnsi="Times New Roman"/>
              </w:rPr>
              <w:t xml:space="preserve"> </w:t>
            </w:r>
            <w:r>
              <w:rPr>
                <w:rFonts w:ascii="Times New Roman" w:hAnsi="Times New Roman"/>
              </w:rPr>
              <w:t xml:space="preserve">if event occurs at time </w:t>
            </w:r>
            <w:r w:rsidR="008F61B5" w:rsidRPr="00473C2F">
              <w:rPr>
                <w:rFonts w:ascii="Times New Roman" w:hAnsi="Times New Roman"/>
                <w:noProof/>
                <w:position w:val="-12"/>
                <w:lang w:bidi="ar-SA"/>
              </w:rPr>
              <w:object w:dxaOrig="220" w:dyaOrig="360" w14:anchorId="5F5B0BF9">
                <v:shape id="_x0000_i1058" type="#_x0000_t75" alt="" style="width:11.4pt;height:17.8pt;mso-width-percent:0;mso-height-percent:0;mso-width-percent:0;mso-height-percent:0" o:ole="">
                  <v:imagedata r:id="rId86" o:title=""/>
                </v:shape>
                <o:OLEObject Type="Embed" ProgID="Equation.DSMT4" ShapeID="_x0000_i1058" DrawAspect="Content" ObjectID="_1616314087" r:id="rId94"/>
              </w:object>
            </w:r>
            <w:r>
              <w:rPr>
                <w:rFonts w:ascii="Times New Roman" w:hAnsi="Times New Roman"/>
              </w:rPr>
              <w:t xml:space="preserve">, </w:t>
            </w:r>
            <w:r w:rsidR="008F61B5" w:rsidRPr="00473C2F">
              <w:rPr>
                <w:rFonts w:ascii="Times New Roman" w:hAnsi="Times New Roman"/>
                <w:i/>
                <w:noProof/>
                <w:position w:val="-14"/>
                <w:lang w:bidi="ar-SA"/>
              </w:rPr>
              <w:object w:dxaOrig="920" w:dyaOrig="400" w14:anchorId="00E177E8">
                <v:shape id="_x0000_i1057" type="#_x0000_t75" alt="" style="width:45.6pt;height:19.95pt;mso-width-percent:0;mso-height-percent:0;mso-width-percent:0;mso-height-percent:0" o:ole="">
                  <v:imagedata r:id="rId95" o:title=""/>
                </v:shape>
                <o:OLEObject Type="Embed" ProgID="Equation.DSMT4" ShapeID="_x0000_i1057" DrawAspect="Content" ObjectID="_1616314088" r:id="rId96"/>
              </w:object>
            </w:r>
            <w:r>
              <w:rPr>
                <w:rFonts w:ascii="Times New Roman" w:hAnsi="Times New Roman"/>
              </w:rPr>
              <w:t xml:space="preserve"> otherwise</w:t>
            </w:r>
          </w:p>
        </w:tc>
      </w:tr>
      <w:tr w:rsidR="00702BFE" w14:paraId="018404DD" w14:textId="77777777" w:rsidTr="00042DC5">
        <w:tc>
          <w:tcPr>
            <w:tcW w:w="2875" w:type="dxa"/>
          </w:tcPr>
          <w:p w14:paraId="2278B2A5" w14:textId="5280943B" w:rsidR="00702BFE" w:rsidRDefault="00702BFE" w:rsidP="009B66E5">
            <w:pPr>
              <w:jc w:val="both"/>
              <w:outlineLvl w:val="0"/>
              <w:rPr>
                <w:rFonts w:ascii="Times New Roman" w:hAnsi="Times New Roman"/>
              </w:rPr>
            </w:pPr>
            <w:r w:rsidRPr="00042DC5">
              <w:rPr>
                <w:rFonts w:ascii="Times New Roman" w:hAnsi="Times New Roman"/>
                <w:i/>
              </w:rPr>
              <w:t>N</w:t>
            </w:r>
            <w:r w:rsidRPr="00042DC5">
              <w:rPr>
                <w:rFonts w:ascii="Times New Roman" w:hAnsi="Times New Roman"/>
                <w:i/>
                <w:vertAlign w:val="subscript"/>
              </w:rPr>
              <w:t>i</w:t>
            </w:r>
            <w:r>
              <w:rPr>
                <w:rFonts w:ascii="Times New Roman" w:hAnsi="Times New Roman"/>
              </w:rPr>
              <w:t>:</w:t>
            </w:r>
          </w:p>
        </w:tc>
        <w:tc>
          <w:tcPr>
            <w:tcW w:w="6660" w:type="dxa"/>
          </w:tcPr>
          <w:p w14:paraId="0B6A2116" w14:textId="4DA563A8" w:rsidR="00702BFE" w:rsidRDefault="00702BFE" w:rsidP="009B66E5">
            <w:pPr>
              <w:jc w:val="both"/>
              <w:outlineLvl w:val="0"/>
              <w:rPr>
                <w:rFonts w:ascii="Times New Roman" w:hAnsi="Times New Roman"/>
              </w:rPr>
            </w:pPr>
            <w:r>
              <w:rPr>
                <w:rFonts w:ascii="Times New Roman" w:hAnsi="Times New Roman"/>
              </w:rPr>
              <w:t>The number of times each forecast</w:t>
            </w:r>
            <w:r w:rsidR="009F4A75">
              <w:rPr>
                <w:rFonts w:ascii="Times New Roman" w:hAnsi="Times New Roman"/>
              </w:rPr>
              <w:t xml:space="preserve"> value</w:t>
            </w:r>
            <w:r>
              <w:rPr>
                <w:rFonts w:ascii="Times New Roman" w:hAnsi="Times New Roman"/>
              </w:rPr>
              <w:t xml:space="preserve"> </w:t>
            </w:r>
            <w:r w:rsidR="00F06B3C">
              <w:rPr>
                <w:rFonts w:ascii="Times New Roman" w:hAnsi="Times New Roman"/>
                <w:i/>
              </w:rPr>
              <w:t>f</w:t>
            </w:r>
            <w:r w:rsidRPr="007D6635">
              <w:rPr>
                <w:rFonts w:ascii="Times New Roman" w:hAnsi="Times New Roman"/>
                <w:i/>
                <w:vertAlign w:val="subscript"/>
              </w:rPr>
              <w:t>i</w:t>
            </w:r>
            <w:r>
              <w:rPr>
                <w:rFonts w:ascii="Times New Roman" w:hAnsi="Times New Roman"/>
              </w:rPr>
              <w:t xml:space="preserve"> </w:t>
            </w:r>
            <w:r w:rsidR="00666AB5">
              <w:rPr>
                <w:rFonts w:ascii="Times New Roman" w:hAnsi="Times New Roman"/>
              </w:rPr>
              <w:t>appears in the forecast F</w:t>
            </w:r>
            <w:r>
              <w:rPr>
                <w:rFonts w:ascii="Times New Roman" w:hAnsi="Times New Roman"/>
              </w:rPr>
              <w:t>.</w:t>
            </w:r>
            <w:r w:rsidR="0098499B">
              <w:rPr>
                <w:rFonts w:ascii="Times New Roman" w:hAnsi="Times New Roman"/>
              </w:rPr>
              <w:t xml:space="preserve"> By definition, </w:t>
            </w:r>
            <w:r w:rsidR="008F61B5" w:rsidRPr="007D6635">
              <w:rPr>
                <w:noProof/>
                <w:position w:val="-28"/>
                <w:lang w:bidi="ar-SA"/>
              </w:rPr>
              <w:object w:dxaOrig="980" w:dyaOrig="680" w14:anchorId="160F3914">
                <v:shape id="_x0000_i1056" type="#_x0000_t75" alt="" style="width:49.2pt;height:32.8pt;mso-width-percent:0;mso-height-percent:0;mso-width-percent:0;mso-height-percent:0" o:ole="">
                  <v:imagedata r:id="rId97" o:title=""/>
                </v:shape>
                <o:OLEObject Type="Embed" ProgID="Equation.DSMT4" ShapeID="_x0000_i1056" DrawAspect="Content" ObjectID="_1616314089" r:id="rId98"/>
              </w:object>
            </w:r>
          </w:p>
        </w:tc>
      </w:tr>
      <w:tr w:rsidR="00702BFE" w14:paraId="19269A2E" w14:textId="77777777" w:rsidTr="00042DC5">
        <w:tc>
          <w:tcPr>
            <w:tcW w:w="2875" w:type="dxa"/>
          </w:tcPr>
          <w:p w14:paraId="6ABFBA48" w14:textId="5CECF075" w:rsidR="00702BFE" w:rsidRDefault="008F61B5" w:rsidP="009B66E5">
            <w:pPr>
              <w:jc w:val="both"/>
              <w:outlineLvl w:val="0"/>
              <w:rPr>
                <w:rFonts w:ascii="Times New Roman" w:hAnsi="Times New Roman"/>
              </w:rPr>
            </w:pPr>
            <w:r w:rsidRPr="007D6635">
              <w:rPr>
                <w:noProof/>
                <w:position w:val="-24"/>
                <w:lang w:bidi="ar-SA"/>
              </w:rPr>
              <w:object w:dxaOrig="1120" w:dyaOrig="620" w14:anchorId="0956AA78">
                <v:shape id="_x0000_i1055" type="#_x0000_t75" alt="" style="width:56.3pt;height:30.65pt;mso-width-percent:0;mso-height-percent:0;mso-width-percent:0;mso-height-percent:0" o:ole="">
                  <v:imagedata r:id="rId99" o:title=""/>
                </v:shape>
                <o:OLEObject Type="Embed" ProgID="Equation.DSMT4" ShapeID="_x0000_i1055" DrawAspect="Content" ObjectID="_1616314090" r:id="rId100"/>
              </w:object>
            </w:r>
          </w:p>
        </w:tc>
        <w:tc>
          <w:tcPr>
            <w:tcW w:w="6660" w:type="dxa"/>
          </w:tcPr>
          <w:p w14:paraId="585A3EC3" w14:textId="319554A9" w:rsidR="00702BFE" w:rsidRDefault="00A91433" w:rsidP="009B66E5">
            <w:pPr>
              <w:jc w:val="both"/>
              <w:outlineLvl w:val="0"/>
              <w:rPr>
                <w:rFonts w:ascii="Times New Roman" w:hAnsi="Times New Roman"/>
              </w:rPr>
            </w:pPr>
            <w:r w:rsidRPr="00056C47">
              <w:rPr>
                <w:rFonts w:ascii="Times New Roman" w:hAnsi="Times New Roman"/>
              </w:rPr>
              <w:t xml:space="preserve">The </w:t>
            </w:r>
            <w:r>
              <w:rPr>
                <w:rFonts w:ascii="Times New Roman" w:hAnsi="Times New Roman"/>
              </w:rPr>
              <w:t xml:space="preserve">relative frequency of each forecast value </w:t>
            </w:r>
            <w:r>
              <w:rPr>
                <w:rFonts w:ascii="Times New Roman" w:hAnsi="Times New Roman"/>
                <w:i/>
              </w:rPr>
              <w:t>f</w:t>
            </w:r>
            <w:r w:rsidRPr="007D6635">
              <w:rPr>
                <w:rFonts w:ascii="Times New Roman" w:hAnsi="Times New Roman"/>
                <w:i/>
                <w:vertAlign w:val="subscript"/>
              </w:rPr>
              <w:t>i</w:t>
            </w:r>
            <w:r>
              <w:rPr>
                <w:rFonts w:ascii="Times New Roman" w:hAnsi="Times New Roman"/>
              </w:rPr>
              <w:t xml:space="preserve"> in the forecast </w:t>
            </w:r>
            <w:r w:rsidRPr="00056C47">
              <w:rPr>
                <w:rFonts w:ascii="Times New Roman" w:hAnsi="Times New Roman"/>
                <w:i/>
              </w:rPr>
              <w:t>F</w:t>
            </w:r>
            <w:r>
              <w:rPr>
                <w:rFonts w:ascii="Times New Roman" w:hAnsi="Times New Roman"/>
              </w:rPr>
              <w:t>.</w:t>
            </w:r>
          </w:p>
        </w:tc>
      </w:tr>
      <w:tr w:rsidR="00702BFE" w14:paraId="3C966B21" w14:textId="77777777" w:rsidTr="00042DC5">
        <w:tc>
          <w:tcPr>
            <w:tcW w:w="2875" w:type="dxa"/>
          </w:tcPr>
          <w:p w14:paraId="78F59A4B" w14:textId="48DDB3C8" w:rsidR="00702BFE" w:rsidRDefault="008F61B5" w:rsidP="009B66E5">
            <w:pPr>
              <w:jc w:val="both"/>
              <w:outlineLvl w:val="0"/>
              <w:rPr>
                <w:rFonts w:ascii="Times New Roman" w:hAnsi="Times New Roman"/>
              </w:rPr>
            </w:pPr>
            <w:r w:rsidRPr="007D6635">
              <w:rPr>
                <w:noProof/>
                <w:position w:val="-32"/>
                <w:lang w:bidi="ar-SA"/>
              </w:rPr>
              <w:object w:dxaOrig="2439" w:dyaOrig="700" w14:anchorId="109131E0">
                <v:shape id="_x0000_i1054" type="#_x0000_t75" alt="" style="width:121.9pt;height:34.95pt;mso-width-percent:0;mso-height-percent:0;mso-width-percent:0;mso-height-percent:0" o:ole="">
                  <v:imagedata r:id="rId101" o:title=""/>
                </v:shape>
                <o:OLEObject Type="Embed" ProgID="Equation.DSMT4" ShapeID="_x0000_i1054" DrawAspect="Content" ObjectID="_1616314091" r:id="rId102"/>
              </w:object>
            </w:r>
          </w:p>
        </w:tc>
        <w:tc>
          <w:tcPr>
            <w:tcW w:w="6660" w:type="dxa"/>
          </w:tcPr>
          <w:p w14:paraId="012D294F" w14:textId="14E90526" w:rsidR="00702BFE" w:rsidRDefault="008F61B5" w:rsidP="009B66E5">
            <w:pPr>
              <w:jc w:val="both"/>
              <w:outlineLvl w:val="0"/>
              <w:rPr>
                <w:rFonts w:ascii="Times New Roman" w:hAnsi="Times New Roman"/>
              </w:rPr>
            </w:pPr>
            <w:r w:rsidRPr="007D6635">
              <w:rPr>
                <w:noProof/>
                <w:position w:val="-12"/>
                <w:lang w:bidi="ar-SA"/>
              </w:rPr>
              <w:object w:dxaOrig="220" w:dyaOrig="360" w14:anchorId="220C467C">
                <v:shape id="_x0000_i1053" type="#_x0000_t75" alt="" style="width:10.7pt;height:19.25pt;mso-width-percent:0;mso-height-percent:0;mso-width-percent:0;mso-height-percent:0" o:ole="">
                  <v:imagedata r:id="rId103" o:title=""/>
                </v:shape>
                <o:OLEObject Type="Embed" ProgID="Equation.DSMT4" ShapeID="_x0000_i1053" DrawAspect="Content" ObjectID="_1616314092" r:id="rId104"/>
              </w:object>
            </w:r>
            <w:r w:rsidR="008E7407">
              <w:rPr>
                <w:rFonts w:ascii="Times New Roman" w:hAnsi="Times New Roman"/>
              </w:rPr>
              <w:t xml:space="preserve"> is </w:t>
            </w:r>
            <w:r w:rsidR="00A91433">
              <w:rPr>
                <w:rFonts w:ascii="Times New Roman" w:hAnsi="Times New Roman"/>
              </w:rPr>
              <w:t xml:space="preserve">the </w:t>
            </w:r>
            <w:r w:rsidR="008E7407">
              <w:rPr>
                <w:rFonts w:ascii="Times New Roman" w:hAnsi="Times New Roman"/>
              </w:rPr>
              <w:t xml:space="preserve">average </w:t>
            </w:r>
            <w:r w:rsidR="00A91433">
              <w:rPr>
                <w:rFonts w:ascii="Times New Roman" w:hAnsi="Times New Roman"/>
              </w:rPr>
              <w:t xml:space="preserve">of </w:t>
            </w:r>
            <w:r w:rsidRPr="00473C2F">
              <w:rPr>
                <w:rFonts w:ascii="Times New Roman" w:hAnsi="Times New Roman"/>
                <w:i/>
                <w:noProof/>
                <w:position w:val="-14"/>
                <w:lang w:bidi="ar-SA"/>
              </w:rPr>
              <w:object w:dxaOrig="580" w:dyaOrig="400" w14:anchorId="3F0648B1">
                <v:shape id="_x0000_i1052" type="#_x0000_t75" alt="" style="width:29.25pt;height:19.95pt;mso-width-percent:0;mso-height-percent:0;mso-width-percent:0;mso-height-percent:0" o:ole="">
                  <v:imagedata r:id="rId90" o:title=""/>
                </v:shape>
                <o:OLEObject Type="Embed" ProgID="Equation.DSMT4" ShapeID="_x0000_i1052" DrawAspect="Content" ObjectID="_1616314093" r:id="rId105"/>
              </w:object>
            </w:r>
            <w:r w:rsidR="008E7407" w:rsidRPr="00056C47">
              <w:rPr>
                <w:rFonts w:ascii="Times New Roman" w:hAnsi="Times New Roman"/>
                <w:i/>
              </w:rPr>
              <w:t xml:space="preserve"> </w:t>
            </w:r>
            <w:r w:rsidR="00A91433">
              <w:rPr>
                <w:rFonts w:ascii="Times New Roman" w:hAnsi="Times New Roman"/>
              </w:rPr>
              <w:t xml:space="preserve">at the </w:t>
            </w:r>
            <w:r w:rsidRPr="00141A5D">
              <w:rPr>
                <w:rFonts w:ascii="Times New Roman" w:hAnsi="Times New Roman"/>
                <w:noProof/>
                <w:position w:val="-12"/>
                <w:lang w:bidi="ar-SA"/>
              </w:rPr>
              <w:object w:dxaOrig="300" w:dyaOrig="360" w14:anchorId="5EAB6C10">
                <v:shape id="_x0000_i1051" type="#_x0000_t75" alt="" style="width:14.95pt;height:17.8pt;mso-width-percent:0;mso-height-percent:0;mso-width-percent:0;mso-height-percent:0" o:ole="">
                  <v:imagedata r:id="rId106" o:title=""/>
                </v:shape>
                <o:OLEObject Type="Embed" ProgID="Equation.DSMT4" ShapeID="_x0000_i1051" DrawAspect="Content" ObjectID="_1616314094" r:id="rId107"/>
              </w:object>
            </w:r>
            <w:r w:rsidR="00A91433">
              <w:rPr>
                <w:rFonts w:ascii="Times New Roman" w:hAnsi="Times New Roman"/>
              </w:rPr>
              <w:t xml:space="preserve"> times </w:t>
            </w:r>
            <w:r w:rsidRPr="00141A5D">
              <w:rPr>
                <w:rFonts w:ascii="Times New Roman" w:hAnsi="Times New Roman"/>
                <w:noProof/>
                <w:position w:val="-12"/>
                <w:lang w:bidi="ar-SA"/>
              </w:rPr>
              <w:object w:dxaOrig="220" w:dyaOrig="360" w14:anchorId="14F93F8F">
                <v:shape id="_x0000_i1050" type="#_x0000_t75" alt="" style="width:11.4pt;height:17.8pt;mso-width-percent:0;mso-height-percent:0;mso-width-percent:0;mso-height-percent:0" o:ole="">
                  <v:imagedata r:id="rId108" o:title=""/>
                </v:shape>
                <o:OLEObject Type="Embed" ProgID="Equation.DSMT4" ShapeID="_x0000_i1050" DrawAspect="Content" ObjectID="_1616314095" r:id="rId109"/>
              </w:object>
            </w:r>
            <w:r w:rsidR="00A91433">
              <w:rPr>
                <w:rFonts w:ascii="Times New Roman" w:hAnsi="Times New Roman"/>
              </w:rPr>
              <w:t xml:space="preserve"> when </w:t>
            </w:r>
            <w:r w:rsidRPr="00141A5D">
              <w:rPr>
                <w:rFonts w:ascii="Times New Roman" w:hAnsi="Times New Roman"/>
                <w:noProof/>
                <w:position w:val="-14"/>
                <w:lang w:bidi="ar-SA"/>
              </w:rPr>
              <w:object w:dxaOrig="1040" w:dyaOrig="400" w14:anchorId="62C71E70">
                <v:shape id="_x0000_i1049" type="#_x0000_t75" alt="" style="width:52.05pt;height:19.95pt;mso-width-percent:0;mso-height-percent:0;mso-width-percent:0;mso-height-percent:0" o:ole="">
                  <v:imagedata r:id="rId110" o:title=""/>
                </v:shape>
                <o:OLEObject Type="Embed" ProgID="Equation.DSMT4" ShapeID="_x0000_i1049" DrawAspect="Content" ObjectID="_1616314096" r:id="rId111"/>
              </w:object>
            </w:r>
            <w:r w:rsidR="00A91433">
              <w:rPr>
                <w:rFonts w:ascii="Times New Roman" w:hAnsi="Times New Roman"/>
              </w:rPr>
              <w:t xml:space="preserve"> </w:t>
            </w:r>
          </w:p>
        </w:tc>
      </w:tr>
      <w:tr w:rsidR="00702BFE" w14:paraId="19AE70BF" w14:textId="77777777" w:rsidTr="00042DC5">
        <w:tc>
          <w:tcPr>
            <w:tcW w:w="2875" w:type="dxa"/>
          </w:tcPr>
          <w:p w14:paraId="7198AA00" w14:textId="4A775201" w:rsidR="00702BFE" w:rsidRDefault="008F61B5" w:rsidP="009B66E5">
            <w:pPr>
              <w:jc w:val="both"/>
              <w:outlineLvl w:val="0"/>
              <w:rPr>
                <w:rFonts w:ascii="Times New Roman" w:hAnsi="Times New Roman"/>
              </w:rPr>
            </w:pPr>
            <w:r w:rsidRPr="007D6635">
              <w:rPr>
                <w:noProof/>
                <w:position w:val="-28"/>
                <w:lang w:bidi="ar-SA"/>
              </w:rPr>
              <w:object w:dxaOrig="2600" w:dyaOrig="680" w14:anchorId="147779E7">
                <v:shape id="_x0000_i1048" type="#_x0000_t75" alt="" style="width:129.75pt;height:32.8pt;mso-width-percent:0;mso-height-percent:0;mso-width-percent:0;mso-height-percent:0" o:ole="">
                  <v:imagedata r:id="rId112" o:title=""/>
                </v:shape>
                <o:OLEObject Type="Embed" ProgID="Equation.DSMT4" ShapeID="_x0000_i1048" DrawAspect="Content" ObjectID="_1616314097" r:id="rId113"/>
              </w:object>
            </w:r>
          </w:p>
        </w:tc>
        <w:tc>
          <w:tcPr>
            <w:tcW w:w="6660" w:type="dxa"/>
          </w:tcPr>
          <w:p w14:paraId="08BEC594" w14:textId="5E91C9FA" w:rsidR="00702BFE" w:rsidRDefault="008F61B5" w:rsidP="009B66E5">
            <w:pPr>
              <w:jc w:val="both"/>
              <w:outlineLvl w:val="0"/>
              <w:rPr>
                <w:rFonts w:ascii="Times New Roman" w:hAnsi="Times New Roman"/>
              </w:rPr>
            </w:pPr>
            <w:r w:rsidRPr="007D6635">
              <w:rPr>
                <w:noProof/>
                <w:position w:val="-6"/>
                <w:lang w:bidi="ar-SA"/>
              </w:rPr>
              <w:object w:dxaOrig="220" w:dyaOrig="260" w14:anchorId="587371AA">
                <v:shape id="_x0000_i1047" type="#_x0000_t75" alt="" style="width:10.7pt;height:14.25pt;mso-width-percent:0;mso-height-percent:0;mso-width-percent:0;mso-height-percent:0" o:ole="">
                  <v:imagedata r:id="rId114" o:title=""/>
                </v:shape>
                <o:OLEObject Type="Embed" ProgID="Equation.DSMT4" ShapeID="_x0000_i1047" DrawAspect="Content" ObjectID="_1616314098" r:id="rId115"/>
              </w:object>
            </w:r>
            <w:r w:rsidR="008E7407">
              <w:rPr>
                <w:rFonts w:ascii="Times New Roman" w:hAnsi="Times New Roman"/>
              </w:rPr>
              <w:t xml:space="preserve"> is </w:t>
            </w:r>
            <w:r w:rsidR="00A91433">
              <w:rPr>
                <w:rFonts w:ascii="Times New Roman" w:hAnsi="Times New Roman"/>
              </w:rPr>
              <w:t xml:space="preserve">average of </w:t>
            </w:r>
            <w:r w:rsidRPr="00473C2F">
              <w:rPr>
                <w:rFonts w:ascii="Times New Roman" w:hAnsi="Times New Roman"/>
                <w:i/>
                <w:noProof/>
                <w:position w:val="-14"/>
                <w:lang w:bidi="ar-SA"/>
              </w:rPr>
              <w:object w:dxaOrig="580" w:dyaOrig="400" w14:anchorId="51252451">
                <v:shape id="_x0000_i1046" type="#_x0000_t75" alt="" style="width:29.25pt;height:19.95pt;mso-width-percent:0;mso-height-percent:0;mso-width-percent:0;mso-height-percent:0" o:ole="">
                  <v:imagedata r:id="rId90" o:title=""/>
                </v:shape>
                <o:OLEObject Type="Embed" ProgID="Equation.DSMT4" ShapeID="_x0000_i1046" DrawAspect="Content" ObjectID="_1616314099" r:id="rId116"/>
              </w:object>
            </w:r>
            <w:r w:rsidR="00A91433" w:rsidRPr="00473C2F">
              <w:rPr>
                <w:rFonts w:ascii="Times New Roman" w:hAnsi="Times New Roman"/>
                <w:i/>
              </w:rPr>
              <w:t xml:space="preserve"> </w:t>
            </w:r>
            <w:r w:rsidR="00A91433">
              <w:rPr>
                <w:rFonts w:ascii="Times New Roman" w:hAnsi="Times New Roman"/>
              </w:rPr>
              <w:t xml:space="preserve">for all times </w:t>
            </w:r>
            <w:r w:rsidRPr="00473C2F">
              <w:rPr>
                <w:rFonts w:ascii="Times New Roman" w:hAnsi="Times New Roman"/>
                <w:noProof/>
                <w:position w:val="-12"/>
                <w:lang w:bidi="ar-SA"/>
              </w:rPr>
              <w:object w:dxaOrig="220" w:dyaOrig="360" w14:anchorId="35C4AE02">
                <v:shape id="_x0000_i1045" type="#_x0000_t75" alt="" style="width:11.4pt;height:17.8pt;mso-width-percent:0;mso-height-percent:0;mso-width-percent:0;mso-height-percent:0" o:ole="">
                  <v:imagedata r:id="rId108" o:title=""/>
                </v:shape>
                <o:OLEObject Type="Embed" ProgID="Equation.DSMT4" ShapeID="_x0000_i1045" DrawAspect="Content" ObjectID="_1616314100" r:id="rId117"/>
              </w:object>
            </w:r>
            <w:r w:rsidR="008E7407">
              <w:rPr>
                <w:rFonts w:ascii="Times New Roman" w:hAnsi="Times New Roman"/>
              </w:rPr>
              <w:t>.</w:t>
            </w:r>
          </w:p>
        </w:tc>
      </w:tr>
    </w:tbl>
    <w:p w14:paraId="3A7091AE" w14:textId="26836CE7" w:rsidR="000C561C" w:rsidRDefault="000C561C" w:rsidP="00042DC5">
      <w:pPr>
        <w:jc w:val="both"/>
        <w:outlineLvl w:val="0"/>
        <w:rPr>
          <w:rFonts w:ascii="Times New Roman" w:hAnsi="Times New Roman"/>
        </w:rPr>
      </w:pPr>
    </w:p>
    <w:p w14:paraId="17A3701A" w14:textId="73A787F8" w:rsidR="00A85BB8" w:rsidRDefault="008F61B5" w:rsidP="00042DC5">
      <w:pPr>
        <w:jc w:val="right"/>
        <w:outlineLvl w:val="0"/>
      </w:pPr>
      <w:r w:rsidRPr="000C561C">
        <w:rPr>
          <w:noProof/>
          <w:position w:val="-46"/>
        </w:rPr>
        <w:object w:dxaOrig="5020" w:dyaOrig="1040" w14:anchorId="4EB410BF">
          <v:shape id="_x0000_i1044" type="#_x0000_t75" alt="" style="width:250.95pt;height:51.35pt;mso-width-percent:0;mso-height-percent:0;mso-width-percent:0;mso-height-percent:0" o:ole="">
            <v:imagedata r:id="rId118" o:title=""/>
          </v:shape>
          <o:OLEObject Type="Embed" ProgID="Equation.DSMT4" ShapeID="_x0000_i1044" DrawAspect="Content" ObjectID="_1616314101" r:id="rId119"/>
        </w:object>
      </w:r>
      <w:r w:rsidR="00A85BB8">
        <w:tab/>
      </w:r>
      <w:r w:rsidR="00A85BB8">
        <w:tab/>
      </w:r>
      <w:r w:rsidR="00A85BB8">
        <w:tab/>
      </w:r>
      <w:r w:rsidR="00A85BB8">
        <w:tab/>
        <w:t>(</w:t>
      </w:r>
      <w:r w:rsidR="003B6461">
        <w:t>27</w:t>
      </w:r>
      <w:r w:rsidR="00A85BB8">
        <w:t>)</w:t>
      </w:r>
    </w:p>
    <w:p w14:paraId="4FF1A800" w14:textId="77777777" w:rsidR="00A91433" w:rsidRDefault="00A85BB8" w:rsidP="00042DC5">
      <w:pPr>
        <w:jc w:val="both"/>
        <w:outlineLvl w:val="0"/>
        <w:rPr>
          <w:rFonts w:ascii="Times New Roman" w:hAnsi="Times New Roman"/>
        </w:rPr>
      </w:pPr>
      <w:r>
        <w:rPr>
          <w:rFonts w:ascii="Times New Roman" w:hAnsi="Times New Roman"/>
        </w:rPr>
        <w:t xml:space="preserve">3) </w:t>
      </w:r>
      <w:r w:rsidRPr="00042DC5">
        <w:rPr>
          <w:rFonts w:ascii="Times New Roman" w:hAnsi="Times New Roman"/>
          <w:i/>
          <w:u w:val="single"/>
        </w:rPr>
        <w:t>Reliability</w:t>
      </w:r>
      <w:r w:rsidR="006C1AE1">
        <w:rPr>
          <w:rFonts w:ascii="Times New Roman" w:hAnsi="Times New Roman"/>
          <w:i/>
          <w:u w:val="single"/>
        </w:rPr>
        <w:t xml:space="preserve"> (REL)</w:t>
      </w:r>
      <w:r>
        <w:rPr>
          <w:rFonts w:ascii="Times New Roman" w:hAnsi="Times New Roman"/>
        </w:rPr>
        <w:t>:</w:t>
      </w:r>
      <w:r w:rsidR="008E7407">
        <w:rPr>
          <w:rFonts w:ascii="Times New Roman" w:hAnsi="Times New Roman"/>
        </w:rPr>
        <w:t xml:space="preserve"> The </w:t>
      </w:r>
      <w:r w:rsidR="00A91433">
        <w:rPr>
          <w:rFonts w:ascii="Times New Roman" w:hAnsi="Times New Roman"/>
        </w:rPr>
        <w:t>REL is given by</w:t>
      </w:r>
    </w:p>
    <w:p w14:paraId="4AD8C430" w14:textId="24097EA3" w:rsidR="00A91433" w:rsidRDefault="008F61B5" w:rsidP="00A91433">
      <w:pPr>
        <w:jc w:val="right"/>
        <w:outlineLvl w:val="0"/>
      </w:pPr>
      <w:r w:rsidRPr="00141A5D">
        <w:rPr>
          <w:noProof/>
          <w:position w:val="-28"/>
        </w:rPr>
        <w:object w:dxaOrig="2380" w:dyaOrig="680" w14:anchorId="50923753">
          <v:shape id="_x0000_i1043" type="#_x0000_t75" alt="" style="width:119.05pt;height:32.8pt;mso-width-percent:0;mso-height-percent:0;mso-width-percent:0;mso-height-percent:0" o:ole="">
            <v:imagedata r:id="rId120" o:title=""/>
          </v:shape>
          <o:OLEObject Type="Embed" ProgID="Equation.DSMT4" ShapeID="_x0000_i1043" DrawAspect="Content" ObjectID="_1616314102" r:id="rId121"/>
        </w:object>
      </w:r>
      <w:r w:rsidR="00A91433">
        <w:tab/>
      </w:r>
      <w:r w:rsidR="00A91433">
        <w:tab/>
      </w:r>
      <w:r w:rsidR="00A91433">
        <w:tab/>
      </w:r>
      <w:r w:rsidR="00A91433">
        <w:tab/>
        <w:t>(</w:t>
      </w:r>
      <w:r w:rsidR="003B6461">
        <w:t>28</w:t>
      </w:r>
      <w:r w:rsidR="00A91433">
        <w:t>)</w:t>
      </w:r>
    </w:p>
    <w:p w14:paraId="7B1542D6" w14:textId="3ED53344" w:rsidR="00A85BB8" w:rsidRDefault="008E7407" w:rsidP="00042DC5">
      <w:pPr>
        <w:jc w:val="both"/>
        <w:outlineLvl w:val="0"/>
        <w:rPr>
          <w:rFonts w:ascii="Times New Roman" w:hAnsi="Times New Roman"/>
        </w:rPr>
      </w:pPr>
      <w:r>
        <w:rPr>
          <w:rFonts w:ascii="Times New Roman" w:hAnsi="Times New Roman"/>
        </w:rPr>
        <w:t xml:space="preserve">Reliability </w:t>
      </w:r>
      <w:r w:rsidR="00654769">
        <w:rPr>
          <w:rFonts w:ascii="Times New Roman" w:hAnsi="Times New Roman"/>
        </w:rPr>
        <w:t>is the</w:t>
      </w:r>
      <w:r w:rsidR="006C1AE1">
        <w:rPr>
          <w:rFonts w:ascii="Times New Roman" w:hAnsi="Times New Roman"/>
        </w:rPr>
        <w:t xml:space="preserve"> weighted average of the squared differences between the forecast probabilities </w:t>
      </w:r>
      <w:r w:rsidR="006C1AE1">
        <w:rPr>
          <w:rFonts w:ascii="Times New Roman" w:hAnsi="Times New Roman"/>
          <w:i/>
        </w:rPr>
        <w:t>f</w:t>
      </w:r>
      <w:r w:rsidR="006C1AE1" w:rsidRPr="007D6635">
        <w:rPr>
          <w:rFonts w:ascii="Times New Roman" w:hAnsi="Times New Roman"/>
          <w:i/>
          <w:vertAlign w:val="subscript"/>
        </w:rPr>
        <w:t>i</w:t>
      </w:r>
      <w:r w:rsidR="006C1AE1">
        <w:rPr>
          <w:rFonts w:ascii="Times New Roman" w:hAnsi="Times New Roman"/>
        </w:rPr>
        <w:t xml:space="preserve"> and the relative frequencies of the observed event in </w:t>
      </w:r>
      <w:r w:rsidR="003A4FD8">
        <w:rPr>
          <w:rFonts w:ascii="Times New Roman" w:hAnsi="Times New Roman"/>
        </w:rPr>
        <w:t xml:space="preserve">the forecast </w:t>
      </w:r>
      <w:r w:rsidR="006C1AE1">
        <w:rPr>
          <w:rFonts w:ascii="Times New Roman" w:hAnsi="Times New Roman"/>
        </w:rPr>
        <w:t>subsample</w:t>
      </w:r>
      <w:r w:rsidR="00654769">
        <w:rPr>
          <w:rFonts w:ascii="Times New Roman" w:hAnsi="Times New Roman"/>
        </w:rPr>
        <w:t xml:space="preserve"> </w:t>
      </w:r>
      <w:r w:rsidR="003A4FD8">
        <w:rPr>
          <w:rFonts w:ascii="Times New Roman" w:hAnsi="Times New Roman"/>
        </w:rPr>
        <w:t xml:space="preserve">of times where </w:t>
      </w:r>
      <w:r w:rsidR="008F61B5" w:rsidRPr="00141A5D">
        <w:rPr>
          <w:rFonts w:ascii="Times New Roman" w:hAnsi="Times New Roman"/>
          <w:noProof/>
          <w:position w:val="-14"/>
        </w:rPr>
        <w:object w:dxaOrig="1040" w:dyaOrig="400" w14:anchorId="4EECE805">
          <v:shape id="_x0000_i1042" type="#_x0000_t75" alt="" style="width:52.05pt;height:19.95pt;mso-width-percent:0;mso-height-percent:0;mso-width-percent:0;mso-height-percent:0" o:ole="">
            <v:imagedata r:id="rId122" o:title=""/>
          </v:shape>
          <o:OLEObject Type="Embed" ProgID="Equation.DSMT4" ShapeID="_x0000_i1042" DrawAspect="Content" ObjectID="_1616314103" r:id="rId123"/>
        </w:object>
      </w:r>
      <w:r w:rsidR="006C1AE1">
        <w:rPr>
          <w:rFonts w:ascii="Times New Roman" w:hAnsi="Times New Roman"/>
        </w:rPr>
        <w:t xml:space="preserve">. </w:t>
      </w:r>
      <w:r w:rsidR="00654769">
        <w:rPr>
          <w:rFonts w:ascii="Times New Roman" w:hAnsi="Times New Roman"/>
        </w:rPr>
        <w:t xml:space="preserve">A </w:t>
      </w:r>
      <w:r w:rsidR="006C1AE1">
        <w:rPr>
          <w:rFonts w:ascii="Times New Roman" w:hAnsi="Times New Roman"/>
        </w:rPr>
        <w:t xml:space="preserve">forecast </w:t>
      </w:r>
      <w:r w:rsidR="00654769">
        <w:rPr>
          <w:rFonts w:ascii="Times New Roman" w:hAnsi="Times New Roman"/>
        </w:rPr>
        <w:t xml:space="preserve">is </w:t>
      </w:r>
      <w:r w:rsidR="006C1AE1">
        <w:rPr>
          <w:rFonts w:ascii="Times New Roman" w:hAnsi="Times New Roman"/>
        </w:rPr>
        <w:t>perfectly reliable</w:t>
      </w:r>
      <w:r w:rsidR="00654769">
        <w:rPr>
          <w:rFonts w:ascii="Times New Roman" w:hAnsi="Times New Roman"/>
        </w:rPr>
        <w:t xml:space="preserve"> if </w:t>
      </w:r>
      <w:r w:rsidR="008F61B5" w:rsidRPr="00141A5D">
        <w:rPr>
          <w:rFonts w:ascii="Times New Roman" w:hAnsi="Times New Roman"/>
          <w:noProof/>
          <w:position w:val="-6"/>
        </w:rPr>
        <w:object w:dxaOrig="859" w:dyaOrig="279" w14:anchorId="24915EE2">
          <v:shape id="_x0000_i1041" type="#_x0000_t75" alt="" style="width:42.75pt;height:14.25pt;mso-width-percent:0;mso-height-percent:0;mso-width-percent:0;mso-height-percent:0" o:ole="">
            <v:imagedata r:id="rId124" o:title=""/>
          </v:shape>
          <o:OLEObject Type="Embed" ProgID="Equation.DSMT4" ShapeID="_x0000_i1041" DrawAspect="Content" ObjectID="_1616314104" r:id="rId125"/>
        </w:object>
      </w:r>
      <w:r w:rsidR="00DC194A">
        <w:rPr>
          <w:rFonts w:ascii="Times New Roman" w:hAnsi="Times New Roman"/>
        </w:rPr>
        <w:t>. This</w:t>
      </w:r>
      <w:r w:rsidR="003A4FD8">
        <w:rPr>
          <w:rFonts w:ascii="Times New Roman" w:hAnsi="Times New Roman"/>
        </w:rPr>
        <w:t xml:space="preserve"> </w:t>
      </w:r>
      <w:r w:rsidR="00DC194A">
        <w:rPr>
          <w:rFonts w:ascii="Times New Roman" w:hAnsi="Times New Roman"/>
        </w:rPr>
        <w:t xml:space="preserve">occurs </w:t>
      </w:r>
      <w:r w:rsidR="003A4FD8">
        <w:rPr>
          <w:rFonts w:ascii="Times New Roman" w:hAnsi="Times New Roman"/>
        </w:rPr>
        <w:t>when the relative event frequency in each subsample is equal to the forecast probability for the subsample</w:t>
      </w:r>
      <w:r w:rsidR="00654769">
        <w:rPr>
          <w:rFonts w:ascii="Times New Roman" w:hAnsi="Times New Roman"/>
        </w:rPr>
        <w:t>.</w:t>
      </w:r>
      <w:r w:rsidR="006C1AE1">
        <w:rPr>
          <w:rFonts w:ascii="Times New Roman" w:hAnsi="Times New Roman"/>
        </w:rPr>
        <w:t xml:space="preserve"> </w:t>
      </w:r>
    </w:p>
    <w:p w14:paraId="7ED900B7" w14:textId="77777777" w:rsidR="00654769" w:rsidRDefault="00A85BB8" w:rsidP="00042DC5">
      <w:pPr>
        <w:jc w:val="both"/>
        <w:outlineLvl w:val="0"/>
        <w:rPr>
          <w:rFonts w:ascii="Times New Roman" w:hAnsi="Times New Roman"/>
        </w:rPr>
      </w:pPr>
      <w:r>
        <w:rPr>
          <w:rFonts w:ascii="Times New Roman" w:hAnsi="Times New Roman"/>
        </w:rPr>
        <w:t xml:space="preserve">4) </w:t>
      </w:r>
      <w:r w:rsidRPr="00042DC5">
        <w:rPr>
          <w:rFonts w:ascii="Times New Roman" w:hAnsi="Times New Roman"/>
          <w:i/>
          <w:u w:val="single"/>
        </w:rPr>
        <w:t>Resolution</w:t>
      </w:r>
      <w:r w:rsidR="006C1AE1">
        <w:rPr>
          <w:rFonts w:ascii="Times New Roman" w:hAnsi="Times New Roman"/>
          <w:i/>
          <w:u w:val="single"/>
        </w:rPr>
        <w:t xml:space="preserve"> (RES)</w:t>
      </w:r>
      <w:r>
        <w:rPr>
          <w:rFonts w:ascii="Times New Roman" w:hAnsi="Times New Roman"/>
        </w:rPr>
        <w:t>:</w:t>
      </w:r>
      <w:r w:rsidR="008E7407">
        <w:rPr>
          <w:rFonts w:ascii="Times New Roman" w:hAnsi="Times New Roman"/>
        </w:rPr>
        <w:t xml:space="preserve"> The </w:t>
      </w:r>
      <w:r w:rsidR="00654769">
        <w:rPr>
          <w:rFonts w:ascii="Times New Roman" w:hAnsi="Times New Roman"/>
        </w:rPr>
        <w:t>RES is given by:</w:t>
      </w:r>
    </w:p>
    <w:p w14:paraId="7F1E4924" w14:textId="1B4BE87E" w:rsidR="00654769" w:rsidRDefault="008F61B5" w:rsidP="00654769">
      <w:pPr>
        <w:jc w:val="right"/>
        <w:outlineLvl w:val="0"/>
      </w:pPr>
      <w:r w:rsidRPr="00654769">
        <w:rPr>
          <w:noProof/>
          <w:position w:val="-28"/>
        </w:rPr>
        <w:object w:dxaOrig="2340" w:dyaOrig="680" w14:anchorId="12009D5D">
          <v:shape id="_x0000_i1040" type="#_x0000_t75" alt="" style="width:116.9pt;height:32.8pt;mso-width-percent:0;mso-height-percent:0;mso-width-percent:0;mso-height-percent:0" o:ole="">
            <v:imagedata r:id="rId126" o:title=""/>
          </v:shape>
          <o:OLEObject Type="Embed" ProgID="Equation.DSMT4" ShapeID="_x0000_i1040" DrawAspect="Content" ObjectID="_1616314105" r:id="rId127"/>
        </w:object>
      </w:r>
      <w:r w:rsidR="00654769">
        <w:tab/>
      </w:r>
      <w:r w:rsidR="00654769">
        <w:tab/>
      </w:r>
      <w:r w:rsidR="00654769">
        <w:tab/>
      </w:r>
      <w:r w:rsidR="00654769">
        <w:tab/>
        <w:t>(</w:t>
      </w:r>
      <w:r w:rsidR="003B6461">
        <w:t>29</w:t>
      </w:r>
      <w:r w:rsidR="00654769">
        <w:t>)</w:t>
      </w:r>
    </w:p>
    <w:p w14:paraId="2C4AFBA4" w14:textId="368CD447" w:rsidR="00A85BB8" w:rsidRDefault="00654769" w:rsidP="00042DC5">
      <w:pPr>
        <w:jc w:val="both"/>
        <w:outlineLvl w:val="0"/>
        <w:rPr>
          <w:rFonts w:ascii="Times New Roman" w:hAnsi="Times New Roman"/>
        </w:rPr>
      </w:pPr>
      <w:r>
        <w:rPr>
          <w:rFonts w:ascii="Times New Roman" w:hAnsi="Times New Roman"/>
        </w:rPr>
        <w:t>Resolution</w:t>
      </w:r>
      <w:r w:rsidR="006C1AE1">
        <w:rPr>
          <w:rFonts w:ascii="Times New Roman" w:hAnsi="Times New Roman"/>
        </w:rPr>
        <w:t xml:space="preserve"> is </w:t>
      </w:r>
      <w:r>
        <w:rPr>
          <w:rFonts w:ascii="Times New Roman" w:hAnsi="Times New Roman"/>
        </w:rPr>
        <w:t xml:space="preserve">the </w:t>
      </w:r>
      <w:r w:rsidR="006C1AE1">
        <w:rPr>
          <w:rFonts w:ascii="Times New Roman" w:hAnsi="Times New Roman"/>
        </w:rPr>
        <w:t xml:space="preserve">weighted average of the squared differences between the relative </w:t>
      </w:r>
      <w:r>
        <w:rPr>
          <w:rFonts w:ascii="Times New Roman" w:hAnsi="Times New Roman"/>
        </w:rPr>
        <w:t xml:space="preserve">event </w:t>
      </w:r>
      <w:r w:rsidR="003A4FD8">
        <w:rPr>
          <w:rFonts w:ascii="Times New Roman" w:hAnsi="Times New Roman"/>
        </w:rPr>
        <w:t xml:space="preserve">frequency for each forecast subsample, </w:t>
      </w:r>
      <w:r w:rsidR="006C1AE1">
        <w:rPr>
          <w:rFonts w:ascii="Times New Roman" w:hAnsi="Times New Roman"/>
        </w:rPr>
        <w:t xml:space="preserve">and the overall </w:t>
      </w:r>
      <w:r>
        <w:rPr>
          <w:rFonts w:ascii="Times New Roman" w:hAnsi="Times New Roman"/>
        </w:rPr>
        <w:t xml:space="preserve">event </w:t>
      </w:r>
      <w:r w:rsidR="006C1AE1">
        <w:rPr>
          <w:rFonts w:ascii="Times New Roman" w:hAnsi="Times New Roman"/>
        </w:rPr>
        <w:t>frequency. Resolution measure</w:t>
      </w:r>
      <w:r>
        <w:rPr>
          <w:rFonts w:ascii="Times New Roman" w:hAnsi="Times New Roman"/>
        </w:rPr>
        <w:t>s</w:t>
      </w:r>
      <w:r w:rsidR="006C1AE1">
        <w:rPr>
          <w:rFonts w:ascii="Times New Roman" w:hAnsi="Times New Roman"/>
        </w:rPr>
        <w:t xml:space="preserve"> the </w:t>
      </w:r>
      <w:r w:rsidR="003A4FD8">
        <w:rPr>
          <w:rFonts w:ascii="Times New Roman" w:hAnsi="Times New Roman"/>
        </w:rPr>
        <w:t>forecast</w:t>
      </w:r>
      <w:r w:rsidR="00DC194A">
        <w:rPr>
          <w:rFonts w:ascii="Times New Roman" w:hAnsi="Times New Roman"/>
        </w:rPr>
        <w:t>’</w:t>
      </w:r>
      <w:r w:rsidR="003A4FD8">
        <w:rPr>
          <w:rFonts w:ascii="Times New Roman" w:hAnsi="Times New Roman"/>
        </w:rPr>
        <w:t xml:space="preserve">s ability to produce subsample forecast periods where the event frequency is different. Higher values of </w:t>
      </w:r>
      <w:r w:rsidR="008F61B5" w:rsidRPr="00141A5D">
        <w:rPr>
          <w:rFonts w:ascii="Times New Roman" w:hAnsi="Times New Roman"/>
          <w:noProof/>
          <w:position w:val="-6"/>
        </w:rPr>
        <w:object w:dxaOrig="520" w:dyaOrig="279" w14:anchorId="74DC9B03">
          <v:shape id="_x0000_i1039" type="#_x0000_t75" alt="" style="width:26.4pt;height:14.25pt;mso-width-percent:0;mso-height-percent:0;mso-width-percent:0;mso-height-percent:0" o:ole="">
            <v:imagedata r:id="rId128" o:title=""/>
          </v:shape>
          <o:OLEObject Type="Embed" ProgID="Equation.DSMT4" ShapeID="_x0000_i1039" DrawAspect="Content" ObjectID="_1616314106" r:id="rId129"/>
        </w:object>
      </w:r>
      <w:r w:rsidR="003A4FD8">
        <w:rPr>
          <w:rFonts w:ascii="Times New Roman" w:hAnsi="Times New Roman"/>
        </w:rPr>
        <w:t xml:space="preserve"> are desirable. </w:t>
      </w:r>
    </w:p>
    <w:p w14:paraId="7E287269" w14:textId="77777777" w:rsidR="00654769" w:rsidRDefault="00A85BB8" w:rsidP="00042DC5">
      <w:pPr>
        <w:jc w:val="both"/>
        <w:outlineLvl w:val="0"/>
        <w:rPr>
          <w:rFonts w:ascii="Times New Roman" w:hAnsi="Times New Roman"/>
        </w:rPr>
      </w:pPr>
      <w:r>
        <w:rPr>
          <w:rFonts w:ascii="Times New Roman" w:hAnsi="Times New Roman"/>
        </w:rPr>
        <w:t xml:space="preserve">5) </w:t>
      </w:r>
      <w:r w:rsidRPr="00042DC5">
        <w:rPr>
          <w:rFonts w:ascii="Times New Roman" w:hAnsi="Times New Roman"/>
          <w:i/>
          <w:u w:val="single"/>
        </w:rPr>
        <w:t>Uncertainty</w:t>
      </w:r>
      <w:r w:rsidR="00654769">
        <w:rPr>
          <w:rFonts w:ascii="Times New Roman" w:hAnsi="Times New Roman"/>
          <w:i/>
          <w:u w:val="single"/>
        </w:rPr>
        <w:t xml:space="preserve"> (UNC)</w:t>
      </w:r>
      <w:r>
        <w:rPr>
          <w:rFonts w:ascii="Times New Roman" w:hAnsi="Times New Roman"/>
        </w:rPr>
        <w:t>:</w:t>
      </w:r>
      <w:r w:rsidR="008E7407">
        <w:rPr>
          <w:rFonts w:ascii="Times New Roman" w:hAnsi="Times New Roman"/>
        </w:rPr>
        <w:t xml:space="preserve"> The </w:t>
      </w:r>
      <w:r w:rsidR="00654769">
        <w:rPr>
          <w:rFonts w:ascii="Times New Roman" w:hAnsi="Times New Roman"/>
        </w:rPr>
        <w:t>UNC is:</w:t>
      </w:r>
    </w:p>
    <w:p w14:paraId="0DE1F612" w14:textId="37664839" w:rsidR="00654769" w:rsidRDefault="008F61B5" w:rsidP="00654769">
      <w:pPr>
        <w:jc w:val="right"/>
        <w:outlineLvl w:val="0"/>
      </w:pPr>
      <w:r w:rsidRPr="00141A5D">
        <w:rPr>
          <w:noProof/>
          <w:position w:val="-14"/>
        </w:rPr>
        <w:object w:dxaOrig="1579" w:dyaOrig="400" w14:anchorId="17394DBB">
          <v:shape id="_x0000_i1038" type="#_x0000_t75" alt="" style="width:78.4pt;height:19.95pt;mso-width-percent:0;mso-height-percent:0;mso-width-percent:0;mso-height-percent:0" o:ole="">
            <v:imagedata r:id="rId130" o:title=""/>
          </v:shape>
          <o:OLEObject Type="Embed" ProgID="Equation.DSMT4" ShapeID="_x0000_i1038" DrawAspect="Content" ObjectID="_1616314107" r:id="rId131"/>
        </w:object>
      </w:r>
      <w:r w:rsidR="00654769">
        <w:tab/>
      </w:r>
      <w:r w:rsidR="00654769">
        <w:tab/>
      </w:r>
      <w:r w:rsidR="00654769">
        <w:tab/>
      </w:r>
      <w:r w:rsidR="00654769">
        <w:tab/>
        <w:t>(</w:t>
      </w:r>
      <w:r w:rsidR="003B6461">
        <w:t>30</w:t>
      </w:r>
      <w:r w:rsidR="00654769">
        <w:t>)</w:t>
      </w:r>
    </w:p>
    <w:p w14:paraId="77A00796" w14:textId="577BCBD9" w:rsidR="003A4FD8" w:rsidRDefault="00654769" w:rsidP="00042DC5">
      <w:pPr>
        <w:jc w:val="both"/>
        <w:outlineLvl w:val="0"/>
        <w:rPr>
          <w:rFonts w:ascii="Times New Roman" w:hAnsi="Times New Roman"/>
        </w:rPr>
      </w:pPr>
      <w:r>
        <w:rPr>
          <w:rFonts w:ascii="Times New Roman" w:hAnsi="Times New Roman"/>
        </w:rPr>
        <w:t xml:space="preserve">Uncertainty is the variance of the event indicator </w:t>
      </w:r>
      <w:r w:rsidR="008F61B5" w:rsidRPr="00141A5D">
        <w:rPr>
          <w:rFonts w:ascii="Times New Roman" w:hAnsi="Times New Roman"/>
          <w:noProof/>
          <w:position w:val="-14"/>
        </w:rPr>
        <w:object w:dxaOrig="480" w:dyaOrig="400" w14:anchorId="5E10F4C7">
          <v:shape id="_x0000_i1037" type="#_x0000_t75" alt="" style="width:24.25pt;height:19.95pt;mso-width-percent:0;mso-height-percent:0;mso-width-percent:0;mso-height-percent:0" o:ole="">
            <v:imagedata r:id="rId132" o:title=""/>
          </v:shape>
          <o:OLEObject Type="Embed" ProgID="Equation.DSMT4" ShapeID="_x0000_i1037" DrawAspect="Content" ObjectID="_1616314108" r:id="rId133"/>
        </w:object>
      </w:r>
      <w:r>
        <w:rPr>
          <w:rFonts w:ascii="Times New Roman" w:hAnsi="Times New Roman"/>
        </w:rPr>
        <w:t xml:space="preserve">. Low values of UNC indicate that the </w:t>
      </w:r>
      <w:r w:rsidR="003A4FD8">
        <w:rPr>
          <w:rFonts w:ascii="Times New Roman" w:hAnsi="Times New Roman"/>
        </w:rPr>
        <w:t>event being forecasted occurs only rarely.</w:t>
      </w:r>
    </w:p>
    <w:p w14:paraId="327A162B" w14:textId="41F62228" w:rsidR="006C1AE1" w:rsidRDefault="006C1AE1" w:rsidP="00042DC5">
      <w:pPr>
        <w:jc w:val="both"/>
        <w:outlineLvl w:val="0"/>
        <w:rPr>
          <w:rFonts w:ascii="Times New Roman" w:hAnsi="Times New Roman"/>
        </w:rPr>
      </w:pPr>
    </w:p>
    <w:p w14:paraId="4C61BB64" w14:textId="1177938E" w:rsidR="003C1E45" w:rsidRDefault="006C1AE1" w:rsidP="006C1AE1">
      <w:pPr>
        <w:jc w:val="both"/>
        <w:outlineLvl w:val="0"/>
        <w:rPr>
          <w:rFonts w:ascii="Times New Roman" w:hAnsi="Times New Roman"/>
        </w:rPr>
      </w:pPr>
      <w:r>
        <w:rPr>
          <w:rFonts w:ascii="Times New Roman" w:hAnsi="Times New Roman"/>
        </w:rPr>
        <w:t xml:space="preserve">6) </w:t>
      </w:r>
      <w:r>
        <w:rPr>
          <w:rFonts w:ascii="Times New Roman" w:hAnsi="Times New Roman"/>
          <w:i/>
          <w:u w:val="single"/>
        </w:rPr>
        <w:t>Sharpness</w:t>
      </w:r>
      <w:r w:rsidR="002165C2">
        <w:rPr>
          <w:rFonts w:ascii="Times New Roman" w:hAnsi="Times New Roman"/>
          <w:i/>
          <w:u w:val="single"/>
        </w:rPr>
        <w:t xml:space="preserve"> (SH)</w:t>
      </w:r>
      <w:r>
        <w:rPr>
          <w:rFonts w:ascii="Times New Roman" w:hAnsi="Times New Roman"/>
        </w:rPr>
        <w:t xml:space="preserve">: The </w:t>
      </w:r>
      <w:r w:rsidR="002165C2">
        <w:rPr>
          <w:rFonts w:ascii="Times New Roman" w:hAnsi="Times New Roman"/>
        </w:rPr>
        <w:t xml:space="preserve">SH </w:t>
      </w:r>
      <w:r w:rsidR="003C1E45">
        <w:rPr>
          <w:rFonts w:ascii="Times New Roman" w:hAnsi="Times New Roman"/>
        </w:rPr>
        <w:t xml:space="preserve">[7] </w:t>
      </w:r>
      <w:r>
        <w:rPr>
          <w:rFonts w:ascii="Times New Roman" w:hAnsi="Times New Roman"/>
        </w:rPr>
        <w:t xml:space="preserve">represents the degree of “concentration” of </w:t>
      </w:r>
      <w:r w:rsidR="0031422C">
        <w:rPr>
          <w:rFonts w:ascii="Times New Roman" w:hAnsi="Times New Roman"/>
        </w:rPr>
        <w:t>a</w:t>
      </w:r>
      <w:r w:rsidR="00F5437D">
        <w:rPr>
          <w:rFonts w:ascii="Times New Roman" w:hAnsi="Times New Roman"/>
        </w:rPr>
        <w:t xml:space="preserve"> forecast comprising a prediction interval of the form </w:t>
      </w:r>
      <w:r w:rsidR="008F61B5" w:rsidRPr="00DD6C1A">
        <w:rPr>
          <w:rFonts w:ascii="Times New Roman" w:hAnsi="Times New Roman"/>
          <w:noProof/>
          <w:position w:val="-14"/>
        </w:rPr>
        <w:object w:dxaOrig="720" w:dyaOrig="400" w14:anchorId="53911D88">
          <v:shape id="_x0000_i1036" type="#_x0000_t75" alt="" style="width:37.05pt;height:19.95pt;mso-width-percent:0;mso-height-percent:0;mso-width-percent:0;mso-height-percent:0" o:ole="">
            <v:imagedata r:id="rId134" o:title=""/>
          </v:shape>
          <o:OLEObject Type="Embed" ProgID="Equation.DSMT4" ShapeID="_x0000_i1036" DrawAspect="Content" ObjectID="_1616314109" r:id="rId135"/>
        </w:object>
      </w:r>
      <w:r w:rsidR="00F5437D">
        <w:rPr>
          <w:rFonts w:ascii="Times New Roman" w:hAnsi="Times New Roman"/>
        </w:rPr>
        <w:t xml:space="preserve"> within which the forecast quantity is expected to fall with probability </w:t>
      </w:r>
      <w:r w:rsidR="008F61B5" w:rsidRPr="00DD6C1A">
        <w:rPr>
          <w:rFonts w:ascii="Times New Roman" w:hAnsi="Times New Roman"/>
          <w:noProof/>
          <w:position w:val="-10"/>
        </w:rPr>
        <w:object w:dxaOrig="520" w:dyaOrig="320" w14:anchorId="2D6FA186">
          <v:shape id="_x0000_i1035" type="#_x0000_t75" alt="" style="width:26.4pt;height:15.7pt;mso-width-percent:0;mso-height-percent:0;mso-width-percent:0;mso-height-percent:0" o:ole="">
            <v:imagedata r:id="rId136" o:title=""/>
          </v:shape>
          <o:OLEObject Type="Embed" ProgID="Equation.DSMT4" ShapeID="_x0000_i1035" DrawAspect="Content" ObjectID="_1616314110" r:id="rId137"/>
        </w:object>
      </w:r>
      <w:r>
        <w:rPr>
          <w:rFonts w:ascii="Times New Roman" w:hAnsi="Times New Roman"/>
        </w:rPr>
        <w:t xml:space="preserve">. A good forecast should have a low </w:t>
      </w:r>
      <w:r w:rsidR="00F5437D">
        <w:rPr>
          <w:rFonts w:ascii="Times New Roman" w:hAnsi="Times New Roman"/>
        </w:rPr>
        <w:t xml:space="preserve">sharpness </w:t>
      </w:r>
      <w:r>
        <w:rPr>
          <w:rFonts w:ascii="Times New Roman" w:hAnsi="Times New Roman"/>
        </w:rPr>
        <w:t>value</w:t>
      </w:r>
      <w:r w:rsidR="00356995">
        <w:rPr>
          <w:rFonts w:ascii="Times New Roman" w:hAnsi="Times New Roman"/>
        </w:rPr>
        <w:t>.</w:t>
      </w:r>
      <w:r>
        <w:rPr>
          <w:rFonts w:ascii="Times New Roman" w:hAnsi="Times New Roman"/>
        </w:rPr>
        <w:t xml:space="preserve"> </w:t>
      </w:r>
      <w:r w:rsidR="00F5437D">
        <w:rPr>
          <w:rFonts w:ascii="Times New Roman" w:hAnsi="Times New Roman"/>
        </w:rPr>
        <w:t xml:space="preserve">The prediction interval endpoints are associated with quantiles </w:t>
      </w:r>
      <w:r w:rsidR="008F61B5" w:rsidRPr="00DD6C1A">
        <w:rPr>
          <w:rFonts w:ascii="Times New Roman" w:hAnsi="Times New Roman"/>
          <w:noProof/>
          <w:position w:val="-12"/>
        </w:rPr>
        <w:object w:dxaOrig="279" w:dyaOrig="360" w14:anchorId="5FB3F411">
          <v:shape id="_x0000_i1034" type="#_x0000_t75" alt="" style="width:14.25pt;height:17.8pt;mso-width-percent:0;mso-height-percent:0;mso-width-percent:0;mso-height-percent:0" o:ole="">
            <v:imagedata r:id="rId138" o:title=""/>
          </v:shape>
          <o:OLEObject Type="Embed" ProgID="Equation.DSMT4" ShapeID="_x0000_i1034" DrawAspect="Content" ObjectID="_1616314111" r:id="rId139"/>
        </w:object>
      </w:r>
      <w:r w:rsidR="00F5437D">
        <w:rPr>
          <w:rFonts w:ascii="Times New Roman" w:hAnsi="Times New Roman"/>
        </w:rPr>
        <w:t xml:space="preserve"> and </w:t>
      </w:r>
      <w:r w:rsidR="008F61B5" w:rsidRPr="00DD6C1A">
        <w:rPr>
          <w:rFonts w:ascii="Times New Roman" w:hAnsi="Times New Roman"/>
          <w:noProof/>
          <w:position w:val="-12"/>
        </w:rPr>
        <w:object w:dxaOrig="300" w:dyaOrig="360" w14:anchorId="4D657CDF">
          <v:shape id="_x0000_i1033" type="#_x0000_t75" alt="" style="width:14.95pt;height:17.8pt;mso-width-percent:0;mso-height-percent:0;mso-width-percent:0;mso-height-percent:0" o:ole="">
            <v:imagedata r:id="rId140" o:title=""/>
          </v:shape>
          <o:OLEObject Type="Embed" ProgID="Equation.DSMT4" ShapeID="_x0000_i1033" DrawAspect="Content" ObjectID="_1616314112" r:id="rId141"/>
        </w:object>
      </w:r>
      <w:r w:rsidR="00F5437D">
        <w:rPr>
          <w:rFonts w:ascii="Times New Roman" w:hAnsi="Times New Roman"/>
        </w:rPr>
        <w:t xml:space="preserve"> where </w:t>
      </w:r>
      <w:r w:rsidR="008F61B5" w:rsidRPr="00DD6C1A">
        <w:rPr>
          <w:rFonts w:ascii="Times New Roman" w:hAnsi="Times New Roman"/>
          <w:noProof/>
          <w:position w:val="-12"/>
        </w:rPr>
        <w:object w:dxaOrig="1440" w:dyaOrig="360" w14:anchorId="048906BE">
          <v:shape id="_x0000_i1032" type="#_x0000_t75" alt="" style="width:1in;height:17.8pt;mso-width-percent:0;mso-height-percent:0;mso-width-percent:0;mso-height-percent:0" o:ole="">
            <v:imagedata r:id="rId142" o:title=""/>
          </v:shape>
          <o:OLEObject Type="Embed" ProgID="Equation.DSMT4" ShapeID="_x0000_i1032" DrawAspect="Content" ObjectID="_1616314113" r:id="rId143"/>
        </w:object>
      </w:r>
      <w:r w:rsidR="00F5437D">
        <w:rPr>
          <w:rFonts w:ascii="Times New Roman" w:hAnsi="Times New Roman"/>
        </w:rPr>
        <w:t>. For a single prediction interval,</w:t>
      </w:r>
      <w:r w:rsidR="003C1E45">
        <w:rPr>
          <w:rFonts w:ascii="Times New Roman" w:hAnsi="Times New Roman"/>
        </w:rPr>
        <w:t xml:space="preserve"> t</w:t>
      </w:r>
      <w:r w:rsidR="00F5437D">
        <w:rPr>
          <w:rFonts w:ascii="Times New Roman" w:hAnsi="Times New Roman"/>
        </w:rPr>
        <w:t xml:space="preserve">he SH </w:t>
      </w:r>
      <w:r w:rsidR="003C1E45">
        <w:rPr>
          <w:rFonts w:ascii="Times New Roman" w:hAnsi="Times New Roman"/>
        </w:rPr>
        <w:t>is:</w:t>
      </w:r>
    </w:p>
    <w:p w14:paraId="18F597AD" w14:textId="58D10D0E" w:rsidR="003C1E45" w:rsidRDefault="003C1E45" w:rsidP="00847EF7">
      <w:pPr>
        <w:pStyle w:val="MTDisplayEquation"/>
        <w:jc w:val="left"/>
        <w:outlineLvl w:val="0"/>
      </w:pPr>
      <w:r>
        <w:tab/>
      </w:r>
      <w:r w:rsidR="008F61B5" w:rsidRPr="00847EF7">
        <w:rPr>
          <w:noProof/>
          <w:position w:val="-12"/>
        </w:rPr>
        <w:object w:dxaOrig="1240" w:dyaOrig="360" w14:anchorId="243AF975">
          <v:shape id="_x0000_i1031" type="#_x0000_t75" alt="" style="width:62pt;height:17.8pt;mso-width-percent:0;mso-height-percent:0;mso-width-percent:0;mso-height-percent:0" o:ole="">
            <v:imagedata r:id="rId144" o:title=""/>
          </v:shape>
          <o:OLEObject Type="Embed" ProgID="Equation.DSMT4" ShapeID="_x0000_i1031" DrawAspect="Content" ObjectID="_1616314114" r:id="rId145"/>
        </w:object>
      </w:r>
      <w:r>
        <w:t xml:space="preserve"> </w:t>
      </w:r>
      <w:r>
        <w:tab/>
        <w:t>(</w:t>
      </w:r>
      <w:r w:rsidR="003B6461">
        <w:t>31</w:t>
      </w:r>
      <w:r>
        <w:t>)</w:t>
      </w:r>
    </w:p>
    <w:p w14:paraId="2C829792" w14:textId="66EEC89F" w:rsidR="003C1E45" w:rsidRDefault="003C1E45" w:rsidP="00847EF7">
      <w:pPr>
        <w:pStyle w:val="MTDisplayEquation"/>
        <w:jc w:val="left"/>
        <w:outlineLvl w:val="0"/>
      </w:pPr>
      <w:r>
        <w:t>and f</w:t>
      </w:r>
      <w:r w:rsidR="00F5437D">
        <w:t xml:space="preserve">or a timeseries of prediction intervals (arising from, e.g., a forecast for a sequence of times, or from a series of forecasts) </w:t>
      </w:r>
      <w:r>
        <w:t>SH is given by the average:</w:t>
      </w:r>
    </w:p>
    <w:p w14:paraId="0FD63D70" w14:textId="3E52EF15" w:rsidR="003C1E45" w:rsidRDefault="003C1E45" w:rsidP="003C1E45">
      <w:pPr>
        <w:pStyle w:val="MTDisplayEquation"/>
        <w:jc w:val="left"/>
        <w:outlineLvl w:val="0"/>
      </w:pPr>
      <w:r>
        <w:tab/>
      </w:r>
      <w:r w:rsidR="008F61B5" w:rsidRPr="00DD6C1A">
        <w:rPr>
          <w:noProof/>
          <w:position w:val="-24"/>
        </w:rPr>
        <w:object w:dxaOrig="2120" w:dyaOrig="620" w14:anchorId="3D6453F1">
          <v:shape id="_x0000_i1030" type="#_x0000_t75" alt="" style="width:104.8pt;height:30.65pt;mso-width-percent:0;mso-height-percent:0;mso-width-percent:0;mso-height-percent:0" o:ole="">
            <v:imagedata r:id="rId146" o:title=""/>
          </v:shape>
          <o:OLEObject Type="Embed" ProgID="Equation.DSMT4" ShapeID="_x0000_i1030" DrawAspect="Content" ObjectID="_1616314115" r:id="rId147"/>
        </w:object>
      </w:r>
      <w:r>
        <w:t xml:space="preserve"> </w:t>
      </w:r>
      <w:r>
        <w:tab/>
        <w:t>(</w:t>
      </w:r>
      <w:r w:rsidR="003B6461">
        <w:t>32</w:t>
      </w:r>
      <w:r>
        <w:t>)</w:t>
      </w:r>
    </w:p>
    <w:p w14:paraId="4991D52B" w14:textId="25061F4F" w:rsidR="006D22E6" w:rsidRDefault="006D22E6" w:rsidP="00042DC5">
      <w:pPr>
        <w:jc w:val="both"/>
        <w:outlineLvl w:val="0"/>
        <w:rPr>
          <w:rFonts w:ascii="Times New Roman" w:hAnsi="Times New Roman"/>
        </w:rPr>
      </w:pPr>
    </w:p>
    <w:p w14:paraId="6E3F8E57" w14:textId="0EAABCE4" w:rsidR="006D22E6" w:rsidRDefault="00FD1950" w:rsidP="006D22E6">
      <w:pPr>
        <w:jc w:val="both"/>
        <w:outlineLvl w:val="0"/>
        <w:rPr>
          <w:rFonts w:ascii="Times New Roman" w:hAnsi="Times New Roman"/>
        </w:rPr>
      </w:pPr>
      <w:r>
        <w:rPr>
          <w:rFonts w:ascii="Times New Roman" w:hAnsi="Times New Roman"/>
        </w:rPr>
        <w:t>7</w:t>
      </w:r>
      <w:r w:rsidR="00281FBB">
        <w:rPr>
          <w:rFonts w:ascii="Times New Roman" w:hAnsi="Times New Roman"/>
        </w:rPr>
        <w:t xml:space="preserve">) </w:t>
      </w:r>
      <w:r w:rsidR="00776057" w:rsidRPr="00776057">
        <w:rPr>
          <w:rFonts w:ascii="Times New Roman" w:hAnsi="Times New Roman"/>
          <w:i/>
          <w:u w:val="single"/>
        </w:rPr>
        <w:t>Continuous Ranked Probability Score (CRPS)</w:t>
      </w:r>
      <w:r w:rsidR="00776057">
        <w:rPr>
          <w:rFonts w:ascii="Times New Roman" w:hAnsi="Times New Roman"/>
        </w:rPr>
        <w:t xml:space="preserve">: </w:t>
      </w:r>
      <w:r w:rsidR="00090EE1">
        <w:rPr>
          <w:rFonts w:ascii="Times New Roman" w:hAnsi="Times New Roman"/>
        </w:rPr>
        <w:t>The CR</w:t>
      </w:r>
      <w:r w:rsidR="009B1EE1">
        <w:rPr>
          <w:rFonts w:ascii="Times New Roman" w:hAnsi="Times New Roman"/>
        </w:rPr>
        <w:t>P</w:t>
      </w:r>
      <w:r w:rsidR="00090EE1">
        <w:rPr>
          <w:rFonts w:ascii="Times New Roman" w:hAnsi="Times New Roman"/>
        </w:rPr>
        <w:t xml:space="preserve">S </w:t>
      </w:r>
      <w:r w:rsidR="003C1E45">
        <w:rPr>
          <w:rFonts w:ascii="Times New Roman" w:hAnsi="Times New Roman"/>
        </w:rPr>
        <w:t xml:space="preserve">[13] </w:t>
      </w:r>
      <w:r w:rsidR="00090EE1">
        <w:rPr>
          <w:rFonts w:ascii="Times New Roman" w:hAnsi="Times New Roman"/>
        </w:rPr>
        <w:t>is a score that is designed to measure both reliability and sharpness</w:t>
      </w:r>
      <w:r w:rsidR="003C1E45">
        <w:rPr>
          <w:rFonts w:ascii="Times New Roman" w:hAnsi="Times New Roman"/>
        </w:rPr>
        <w:t xml:space="preserve"> of a probabilistic forecast</w:t>
      </w:r>
      <w:r w:rsidR="00090EE1">
        <w:rPr>
          <w:rFonts w:ascii="Times New Roman" w:hAnsi="Times New Roman"/>
        </w:rPr>
        <w:t>.</w:t>
      </w:r>
      <w:r w:rsidR="00356995">
        <w:rPr>
          <w:rFonts w:ascii="Times New Roman" w:hAnsi="Times New Roman"/>
        </w:rPr>
        <w:t xml:space="preserve"> </w:t>
      </w:r>
      <w:r w:rsidR="003C1E45">
        <w:rPr>
          <w:rFonts w:ascii="Times New Roman" w:hAnsi="Times New Roman"/>
        </w:rPr>
        <w:t xml:space="preserve">For a timeseries of forecasts comprising a CDF at each time point, the </w:t>
      </w:r>
      <w:r w:rsidR="003C1E45" w:rsidRPr="00056C47">
        <w:rPr>
          <w:rFonts w:ascii="Times New Roman" w:hAnsi="Times New Roman"/>
          <w:i/>
        </w:rPr>
        <w:t>C</w:t>
      </w:r>
      <w:r w:rsidR="009B1EE1" w:rsidRPr="00056C47">
        <w:rPr>
          <w:rFonts w:ascii="Times New Roman" w:hAnsi="Times New Roman"/>
          <w:i/>
        </w:rPr>
        <w:t>R</w:t>
      </w:r>
      <w:r w:rsidR="003C1E45" w:rsidRPr="00056C47">
        <w:rPr>
          <w:rFonts w:ascii="Times New Roman" w:hAnsi="Times New Roman"/>
          <w:i/>
        </w:rPr>
        <w:t>PS</w:t>
      </w:r>
      <w:r w:rsidR="003C1E45">
        <w:rPr>
          <w:rFonts w:ascii="Times New Roman" w:hAnsi="Times New Roman"/>
        </w:rPr>
        <w:t xml:space="preserve"> is</w:t>
      </w:r>
      <w:r w:rsidR="00090EE1">
        <w:rPr>
          <w:rFonts w:ascii="Times New Roman" w:hAnsi="Times New Roman"/>
        </w:rPr>
        <w:t>:</w:t>
      </w:r>
    </w:p>
    <w:p w14:paraId="0B94663C" w14:textId="471D3C83" w:rsidR="00090EE1" w:rsidRDefault="00090EE1" w:rsidP="00090EE1">
      <w:pPr>
        <w:jc w:val="right"/>
        <w:outlineLvl w:val="0"/>
        <w:rPr>
          <w:rFonts w:ascii="Times New Roman" w:hAnsi="Times New Roman"/>
        </w:rPr>
      </w:pPr>
      <w:r>
        <w:tab/>
      </w:r>
      <w:r w:rsidR="008F61B5" w:rsidRPr="008A6997">
        <w:rPr>
          <w:noProof/>
          <w:position w:val="-28"/>
        </w:rPr>
        <w:object w:dxaOrig="3180" w:dyaOrig="680" w14:anchorId="26E36DCB">
          <v:shape id="_x0000_i1029" type="#_x0000_t75" alt="" style="width:158.95pt;height:32.8pt;mso-width-percent:0;mso-height-percent:0;mso-width-percent:0;mso-height-percent:0" o:ole="">
            <v:imagedata r:id="rId148" o:title=""/>
          </v:shape>
          <o:OLEObject Type="Embed" ProgID="Equation.DSMT4" ShapeID="_x0000_i1029" DrawAspect="Content" ObjectID="_1616314116" r:id="rId149"/>
        </w:object>
      </w:r>
      <w:r w:rsidR="003C1E45">
        <w:t xml:space="preserve"> </w:t>
      </w:r>
      <w:r w:rsidR="00FD1950">
        <w:tab/>
      </w:r>
      <w:r w:rsidR="00056C47">
        <w:tab/>
      </w:r>
      <w:r w:rsidR="00056C47">
        <w:tab/>
      </w:r>
      <w:r>
        <w:tab/>
        <w:t>(</w:t>
      </w:r>
      <w:r w:rsidR="003B6461">
        <w:t>33</w:t>
      </w:r>
      <w:r>
        <w:t>)</w:t>
      </w:r>
    </w:p>
    <w:p w14:paraId="7B5C0F19" w14:textId="5AA568D0" w:rsidR="008A6997" w:rsidRDefault="00090EE1" w:rsidP="006D22E6">
      <w:pPr>
        <w:jc w:val="both"/>
        <w:outlineLvl w:val="0"/>
        <w:rPr>
          <w:rFonts w:ascii="Times New Roman" w:hAnsi="Times New Roman"/>
        </w:rPr>
      </w:pPr>
      <w:r>
        <w:rPr>
          <w:rFonts w:ascii="Times New Roman" w:hAnsi="Times New Roman"/>
        </w:rPr>
        <w:t xml:space="preserve">where </w:t>
      </w:r>
      <w:r w:rsidR="008F61B5" w:rsidRPr="00DD6C1A">
        <w:rPr>
          <w:rFonts w:ascii="Times New Roman" w:hAnsi="Times New Roman"/>
          <w:noProof/>
          <w:position w:val="-14"/>
        </w:rPr>
        <w:object w:dxaOrig="620" w:dyaOrig="400" w14:anchorId="64EF1DAA">
          <v:shape id="_x0000_i1028" type="#_x0000_t75" alt="" style="width:30.65pt;height:19.95pt;mso-width-percent:0;mso-height-percent:0;mso-width-percent:0;mso-height-percent:0" o:ole="">
            <v:imagedata r:id="rId150" o:title=""/>
          </v:shape>
          <o:OLEObject Type="Embed" ProgID="Equation.DSMT4" ShapeID="_x0000_i1028" DrawAspect="Content" ObjectID="_1616314117" r:id="rId151"/>
        </w:object>
      </w:r>
      <w:r w:rsidR="008A6997">
        <w:rPr>
          <w:rFonts w:ascii="Times New Roman" w:hAnsi="Times New Roman"/>
        </w:rPr>
        <w:t xml:space="preserve"> is the CDF of the forecast quantity </w:t>
      </w:r>
      <w:r w:rsidR="008A6997" w:rsidRPr="00847EF7">
        <w:rPr>
          <w:rFonts w:ascii="Times New Roman" w:hAnsi="Times New Roman"/>
          <w:i/>
        </w:rPr>
        <w:t>x</w:t>
      </w:r>
      <w:r w:rsidR="008A6997">
        <w:rPr>
          <w:rFonts w:ascii="Times New Roman" w:hAnsi="Times New Roman"/>
        </w:rPr>
        <w:t xml:space="preserve"> at time point </w:t>
      </w:r>
      <w:proofErr w:type="spellStart"/>
      <w:r w:rsidR="008A6997">
        <w:rPr>
          <w:rFonts w:ascii="Times New Roman" w:hAnsi="Times New Roman"/>
          <w:i/>
        </w:rPr>
        <w:t>i</w:t>
      </w:r>
      <w:proofErr w:type="spellEnd"/>
      <w:r w:rsidR="008A6997">
        <w:rPr>
          <w:rFonts w:ascii="Times New Roman" w:hAnsi="Times New Roman"/>
        </w:rPr>
        <w:t xml:space="preserve">, and </w:t>
      </w:r>
      <w:r w:rsidR="008F61B5" w:rsidRPr="00DD6C1A">
        <w:rPr>
          <w:noProof/>
          <w:position w:val="-14"/>
        </w:rPr>
        <w:object w:dxaOrig="639" w:dyaOrig="400" w14:anchorId="00028C4B">
          <v:shape id="_x0000_i1027" type="#_x0000_t75" alt="" style="width:32.1pt;height:19.95pt;mso-width-percent:0;mso-height-percent:0;mso-width-percent:0;mso-height-percent:0" o:ole="">
            <v:imagedata r:id="rId152" o:title=""/>
          </v:shape>
          <o:OLEObject Type="Embed" ProgID="Equation.DSMT4" ShapeID="_x0000_i1027" DrawAspect="Content" ObjectID="_1616314118" r:id="rId153"/>
        </w:object>
      </w:r>
      <w:r w:rsidR="00E85FD5">
        <w:t xml:space="preserve"> </w:t>
      </w:r>
      <w:r w:rsidR="00E85FD5" w:rsidRPr="00847EF7">
        <w:rPr>
          <w:rFonts w:ascii="Times New Roman" w:hAnsi="Times New Roman"/>
        </w:rPr>
        <w:t>is</w:t>
      </w:r>
      <w:r w:rsidR="00E85FD5">
        <w:rPr>
          <w:rFonts w:ascii="Times New Roman" w:hAnsi="Times New Roman"/>
        </w:rPr>
        <w:t xml:space="preserve"> the CDF associated with the observed value </w:t>
      </w:r>
      <w:r w:rsidR="008F61B5" w:rsidRPr="00DD6C1A">
        <w:rPr>
          <w:rFonts w:ascii="Times New Roman" w:hAnsi="Times New Roman"/>
          <w:noProof/>
          <w:position w:val="-12"/>
        </w:rPr>
        <w:object w:dxaOrig="240" w:dyaOrig="360" w14:anchorId="44DF49EB">
          <v:shape id="_x0000_i1026" type="#_x0000_t75" alt="" style="width:12.1pt;height:17.8pt;mso-width-percent:0;mso-height-percent:0;mso-width-percent:0;mso-height-percent:0" o:ole="">
            <v:imagedata r:id="rId154" o:title=""/>
          </v:shape>
          <o:OLEObject Type="Embed" ProgID="Equation.DSMT4" ShapeID="_x0000_i1026" DrawAspect="Content" ObjectID="_1616314119" r:id="rId155"/>
        </w:object>
      </w:r>
      <w:r w:rsidR="00E85FD5">
        <w:rPr>
          <w:rFonts w:ascii="Times New Roman" w:hAnsi="Times New Roman"/>
        </w:rPr>
        <w:t xml:space="preserve"> </w:t>
      </w:r>
    </w:p>
    <w:p w14:paraId="28504F8A" w14:textId="47A74495" w:rsidR="008A6997" w:rsidRDefault="008A6997" w:rsidP="00056C47">
      <w:pPr>
        <w:jc w:val="right"/>
        <w:outlineLvl w:val="0"/>
      </w:pPr>
      <w:r>
        <w:tab/>
      </w:r>
      <w:r w:rsidR="008F61B5" w:rsidRPr="00DD6C1A">
        <w:rPr>
          <w:noProof/>
          <w:position w:val="-32"/>
        </w:rPr>
        <w:object w:dxaOrig="1880" w:dyaOrig="760" w14:anchorId="6D655F55">
          <v:shape id="_x0000_i1025" type="#_x0000_t75" alt="" style="width:93.4pt;height:38.5pt;mso-width-percent:0;mso-height-percent:0;mso-width-percent:0;mso-height-percent:0" o:ole="">
            <v:imagedata r:id="rId156" o:title=""/>
          </v:shape>
          <o:OLEObject Type="Embed" ProgID="Equation.DSMT4" ShapeID="_x0000_i1025" DrawAspect="Content" ObjectID="_1616314120" r:id="rId157"/>
        </w:object>
      </w:r>
      <w:r>
        <w:t xml:space="preserve"> </w:t>
      </w:r>
      <w:r>
        <w:tab/>
      </w:r>
      <w:r>
        <w:tab/>
      </w:r>
      <w:r w:rsidR="00056C47">
        <w:tab/>
      </w:r>
      <w:r w:rsidR="00056C47">
        <w:tab/>
      </w:r>
      <w:r w:rsidR="00056C47">
        <w:tab/>
        <w:t>(</w:t>
      </w:r>
      <w:r w:rsidR="003B6461">
        <w:t>34</w:t>
      </w:r>
      <w:r w:rsidR="00056C47">
        <w:t>)</w:t>
      </w:r>
    </w:p>
    <w:p w14:paraId="57615047" w14:textId="1398C6A7" w:rsidR="006D22E6" w:rsidRDefault="00E85FD5" w:rsidP="006D22E6">
      <w:pPr>
        <w:jc w:val="both"/>
        <w:outlineLvl w:val="0"/>
        <w:rPr>
          <w:rFonts w:ascii="Times New Roman" w:hAnsi="Times New Roman"/>
        </w:rPr>
      </w:pPr>
      <w:r>
        <w:rPr>
          <w:rFonts w:ascii="Times New Roman" w:hAnsi="Times New Roman"/>
        </w:rPr>
        <w:t>T</w:t>
      </w:r>
      <w:r w:rsidR="00CF296D">
        <w:rPr>
          <w:rFonts w:ascii="Times New Roman" w:hAnsi="Times New Roman"/>
        </w:rPr>
        <w:t xml:space="preserve">he </w:t>
      </w:r>
      <w:r w:rsidR="00CF296D" w:rsidRPr="00056C47">
        <w:rPr>
          <w:rFonts w:ascii="Times New Roman" w:hAnsi="Times New Roman"/>
          <w:i/>
        </w:rPr>
        <w:t>CRPS</w:t>
      </w:r>
      <w:r w:rsidR="00CF296D">
        <w:rPr>
          <w:rFonts w:ascii="Times New Roman" w:hAnsi="Times New Roman"/>
        </w:rPr>
        <w:t xml:space="preserve"> reduces to the mean absolute error (MAE) if the forecast is deterministic. </w:t>
      </w:r>
    </w:p>
    <w:p w14:paraId="3666B0D2" w14:textId="77777777" w:rsidR="00CF296D" w:rsidRDefault="00CF296D" w:rsidP="006D22E6">
      <w:pPr>
        <w:jc w:val="both"/>
        <w:outlineLvl w:val="0"/>
        <w:rPr>
          <w:rFonts w:ascii="Times New Roman" w:hAnsi="Times New Roman"/>
        </w:rPr>
      </w:pPr>
    </w:p>
    <w:p w14:paraId="489CBE0A" w14:textId="77777777" w:rsidR="0015202A" w:rsidRPr="0015202A" w:rsidRDefault="0015202A" w:rsidP="0015202A">
      <w:pPr>
        <w:jc w:val="both"/>
        <w:outlineLvl w:val="0"/>
        <w:rPr>
          <w:rFonts w:ascii="Times New Roman" w:hAnsi="Times New Roman"/>
        </w:rPr>
      </w:pPr>
    </w:p>
    <w:p w14:paraId="26969987" w14:textId="7CD782AE" w:rsidR="00305A87" w:rsidRDefault="00305A87" w:rsidP="00314CE3">
      <w:pPr>
        <w:pStyle w:val="Heading2"/>
      </w:pPr>
      <w:r>
        <w:t>Reference:</w:t>
      </w:r>
    </w:p>
    <w:p w14:paraId="72BD56C7" w14:textId="119A7377" w:rsidR="00305A87" w:rsidRDefault="00305A87" w:rsidP="00517895">
      <w:pPr>
        <w:wordWrap w:val="0"/>
        <w:jc w:val="both"/>
        <w:outlineLvl w:val="0"/>
        <w:rPr>
          <w:rFonts w:ascii="Times New Roman" w:hAnsi="Times New Roman"/>
        </w:rPr>
      </w:pPr>
      <w:r>
        <w:rPr>
          <w:rFonts w:ascii="Times New Roman" w:hAnsi="Times New Roman"/>
        </w:rPr>
        <w:t>[1]</w:t>
      </w:r>
      <w:r w:rsidR="00314CE3">
        <w:rPr>
          <w:rFonts w:ascii="Times New Roman" w:hAnsi="Times New Roman"/>
        </w:rPr>
        <w:t xml:space="preserve"> </w:t>
      </w:r>
      <w:r w:rsidR="00675A1D" w:rsidRPr="00675A1D">
        <w:rPr>
          <w:rFonts w:ascii="Times New Roman" w:hAnsi="Times New Roman"/>
        </w:rPr>
        <w:t xml:space="preserve">Carlos </w:t>
      </w:r>
      <w:proofErr w:type="spellStart"/>
      <w:r w:rsidR="00675A1D" w:rsidRPr="00675A1D">
        <w:rPr>
          <w:rFonts w:ascii="Times New Roman" w:hAnsi="Times New Roman"/>
        </w:rPr>
        <w:t>Ruberto</w:t>
      </w:r>
      <w:proofErr w:type="spellEnd"/>
      <w:r w:rsidR="00675A1D" w:rsidRPr="00675A1D">
        <w:rPr>
          <w:rFonts w:ascii="Times New Roman" w:hAnsi="Times New Roman"/>
        </w:rPr>
        <w:t xml:space="preserve"> Fragoso Júnior</w:t>
      </w:r>
      <w:r w:rsidR="00675A1D">
        <w:rPr>
          <w:rFonts w:ascii="Times New Roman" w:hAnsi="Times New Roman"/>
        </w:rPr>
        <w:t xml:space="preserve">, </w:t>
      </w:r>
      <w:proofErr w:type="spellStart"/>
      <w:r w:rsidR="00675A1D" w:rsidRPr="00675A1D">
        <w:rPr>
          <w:rFonts w:ascii="Times New Roman" w:hAnsi="Times New Roman"/>
        </w:rPr>
        <w:t>Universidade</w:t>
      </w:r>
      <w:proofErr w:type="spellEnd"/>
      <w:r w:rsidR="00675A1D" w:rsidRPr="00675A1D">
        <w:rPr>
          <w:rFonts w:ascii="Times New Roman" w:hAnsi="Times New Roman"/>
        </w:rPr>
        <w:t xml:space="preserve"> Federal de Alagoas (UFAL</w:t>
      </w:r>
      <w:proofErr w:type="gramStart"/>
      <w:r w:rsidR="00675A1D" w:rsidRPr="00675A1D">
        <w:rPr>
          <w:rFonts w:ascii="Times New Roman" w:hAnsi="Times New Roman"/>
        </w:rPr>
        <w:t xml:space="preserve">) </w:t>
      </w:r>
      <w:r w:rsidR="00675A1D">
        <w:rPr>
          <w:rFonts w:ascii="Times New Roman" w:hAnsi="Times New Roman"/>
        </w:rPr>
        <w:t>.</w:t>
      </w:r>
      <w:proofErr w:type="gramEnd"/>
      <w:r w:rsidR="00675A1D">
        <w:rPr>
          <w:rFonts w:ascii="Times New Roman" w:hAnsi="Times New Roman"/>
        </w:rPr>
        <w:t xml:space="preserve"> </w:t>
      </w:r>
      <w:r w:rsidR="00AB08F0" w:rsidRPr="00AB08F0">
        <w:rPr>
          <w:rFonts w:ascii="Times New Roman" w:hAnsi="Times New Roman"/>
        </w:rPr>
        <w:t>http://www.ctec.ufal.br/professor/crfj/Graduacao/MSH/Model%20evaluation%20methods.doc</w:t>
      </w:r>
    </w:p>
    <w:p w14:paraId="6951625E" w14:textId="7A1C0F5C" w:rsidR="00305A87" w:rsidRDefault="00305A87" w:rsidP="00411A45">
      <w:pPr>
        <w:jc w:val="both"/>
        <w:outlineLvl w:val="0"/>
        <w:rPr>
          <w:rFonts w:ascii="Times New Roman" w:hAnsi="Times New Roman"/>
        </w:rPr>
      </w:pPr>
      <w:r>
        <w:rPr>
          <w:rFonts w:ascii="Times New Roman" w:hAnsi="Times New Roman"/>
        </w:rPr>
        <w:t xml:space="preserve">[2] </w:t>
      </w:r>
      <w:r w:rsidR="007363EB" w:rsidRPr="007363EB">
        <w:rPr>
          <w:rFonts w:ascii="Times New Roman" w:hAnsi="Times New Roman"/>
        </w:rPr>
        <w:t>J. Zhang, et al., A suite of metrics for assessing the performance of solar power forecasting, Solar Energy 111 (2015) 157–175.</w:t>
      </w:r>
    </w:p>
    <w:p w14:paraId="1D8E6AB3" w14:textId="2536BEC0" w:rsidR="00AB08F0" w:rsidRPr="007207B4" w:rsidRDefault="00AB08F0" w:rsidP="00411A45">
      <w:pPr>
        <w:jc w:val="both"/>
        <w:outlineLvl w:val="0"/>
        <w:rPr>
          <w:rFonts w:ascii="Times New Roman" w:hAnsi="Times New Roman"/>
        </w:rPr>
      </w:pPr>
      <w:r>
        <w:rPr>
          <w:rFonts w:ascii="Times New Roman" w:hAnsi="Times New Roman"/>
        </w:rPr>
        <w:t xml:space="preserve">[3] </w:t>
      </w:r>
      <w:hyperlink r:id="rId158" w:history="1">
        <w:r w:rsidR="00130211" w:rsidRPr="007207B4">
          <w:rPr>
            <w:rFonts w:ascii="Times New Roman" w:hAnsi="Times New Roman"/>
          </w:rPr>
          <w:t>https://solarforecastarbiter.org/benchmarks/</w:t>
        </w:r>
      </w:hyperlink>
    </w:p>
    <w:p w14:paraId="404098C7" w14:textId="6D76F667" w:rsidR="008036F6" w:rsidRPr="007207B4" w:rsidRDefault="008036F6" w:rsidP="00411A45">
      <w:pPr>
        <w:jc w:val="both"/>
        <w:outlineLvl w:val="0"/>
        <w:rPr>
          <w:rFonts w:ascii="Times New Roman" w:hAnsi="Times New Roman"/>
        </w:rPr>
      </w:pPr>
      <w:r w:rsidRPr="007207B4">
        <w:rPr>
          <w:rFonts w:ascii="Times New Roman" w:hAnsi="Times New Roman"/>
        </w:rPr>
        <w:t>[4] W. Lieberman-</w:t>
      </w:r>
      <w:proofErr w:type="spellStart"/>
      <w:r w:rsidRPr="007207B4">
        <w:rPr>
          <w:rFonts w:ascii="Times New Roman" w:hAnsi="Times New Roman"/>
        </w:rPr>
        <w:t>Cribbin</w:t>
      </w:r>
      <w:proofErr w:type="spellEnd"/>
      <w:r w:rsidRPr="007207B4">
        <w:rPr>
          <w:rFonts w:ascii="Times New Roman" w:hAnsi="Times New Roman"/>
        </w:rPr>
        <w:t>, C. Draxl and A. Clifton, A Guide to Using the WIND Toolkit Validation Code, NREL/TP-5000-62595, December 2014.</w:t>
      </w:r>
    </w:p>
    <w:p w14:paraId="07D7B92B" w14:textId="0A9C6D76" w:rsidR="005B1916" w:rsidRDefault="005B1916" w:rsidP="00411A45">
      <w:pPr>
        <w:jc w:val="both"/>
        <w:outlineLvl w:val="0"/>
        <w:rPr>
          <w:rFonts w:ascii="Times New Roman" w:hAnsi="Times New Roman"/>
        </w:rPr>
      </w:pPr>
      <w:r w:rsidRPr="007207B4">
        <w:rPr>
          <w:rFonts w:ascii="Times New Roman" w:hAnsi="Times New Roman"/>
        </w:rPr>
        <w:lastRenderedPageBreak/>
        <w:t xml:space="preserve">[5] D.W. van der Meer and J. </w:t>
      </w:r>
      <w:proofErr w:type="spellStart"/>
      <w:r w:rsidRPr="007207B4">
        <w:rPr>
          <w:rFonts w:ascii="Times New Roman" w:hAnsi="Times New Roman"/>
        </w:rPr>
        <w:t>Widén</w:t>
      </w:r>
      <w:proofErr w:type="spellEnd"/>
      <w:r w:rsidRPr="007207B4">
        <w:rPr>
          <w:rFonts w:ascii="Times New Roman" w:hAnsi="Times New Roman"/>
        </w:rPr>
        <w:t xml:space="preserve">, J. </w:t>
      </w:r>
      <w:proofErr w:type="spellStart"/>
      <w:r w:rsidRPr="007207B4">
        <w:rPr>
          <w:rFonts w:ascii="Times New Roman" w:hAnsi="Times New Roman"/>
        </w:rPr>
        <w:t>Munkhammar</w:t>
      </w:r>
      <w:proofErr w:type="spellEnd"/>
      <w:r w:rsidRPr="007207B4">
        <w:rPr>
          <w:rFonts w:ascii="Times New Roman" w:hAnsi="Times New Roman"/>
        </w:rPr>
        <w:t>, Review on probabilistic forecasting of photovoltaic power production and electricity consumption, Renewable and Sustainable Energy Reviews 81 (2018) 1484–1512.</w:t>
      </w:r>
    </w:p>
    <w:p w14:paraId="2E1FEB3C" w14:textId="0F83075C" w:rsidR="007207B4" w:rsidRDefault="007207B4" w:rsidP="00411A45">
      <w:pPr>
        <w:jc w:val="both"/>
        <w:outlineLvl w:val="0"/>
        <w:rPr>
          <w:rFonts w:ascii="Times New Roman" w:hAnsi="Times New Roman"/>
        </w:rPr>
      </w:pPr>
      <w:r>
        <w:rPr>
          <w:rFonts w:ascii="Times New Roman" w:hAnsi="Times New Roman"/>
        </w:rPr>
        <w:t xml:space="preserve">[6] </w:t>
      </w:r>
      <w:r w:rsidRPr="007207B4">
        <w:rPr>
          <w:rFonts w:ascii="Times New Roman" w:hAnsi="Times New Roman"/>
        </w:rPr>
        <w:t xml:space="preserve">Christian A. </w:t>
      </w:r>
      <w:proofErr w:type="spellStart"/>
      <w:r w:rsidRPr="007207B4">
        <w:rPr>
          <w:rFonts w:ascii="Times New Roman" w:hAnsi="Times New Roman"/>
        </w:rPr>
        <w:t>Gueymard</w:t>
      </w:r>
      <w:proofErr w:type="spellEnd"/>
      <w:r w:rsidRPr="007207B4">
        <w:rPr>
          <w:rFonts w:ascii="Times New Roman" w:hAnsi="Times New Roman"/>
        </w:rPr>
        <w:t>, Clear-sky irradiance predictions for solar resource mapping and large-scale applications: Improved validation methodology and detailed performance analysis of 18 broadband radiative models, Solar Energy 86 (2012) 2145–2169.</w:t>
      </w:r>
    </w:p>
    <w:p w14:paraId="30BE1D7A" w14:textId="4754FC24" w:rsidR="001A0763" w:rsidRDefault="001A0763" w:rsidP="00411A45">
      <w:pPr>
        <w:jc w:val="both"/>
        <w:outlineLvl w:val="0"/>
        <w:rPr>
          <w:rFonts w:ascii="Times New Roman" w:hAnsi="Times New Roman"/>
        </w:rPr>
      </w:pPr>
      <w:r>
        <w:rPr>
          <w:rFonts w:ascii="Times New Roman" w:hAnsi="Times New Roman"/>
        </w:rPr>
        <w:t xml:space="preserve">[7] </w:t>
      </w:r>
      <w:r w:rsidRPr="001A0763">
        <w:rPr>
          <w:rFonts w:ascii="Times New Roman" w:hAnsi="Times New Roman"/>
        </w:rPr>
        <w:t xml:space="preserve">Pinson P, Nielsen HA, </w:t>
      </w:r>
      <w:proofErr w:type="spellStart"/>
      <w:r w:rsidRPr="001A0763">
        <w:rPr>
          <w:rFonts w:ascii="Times New Roman" w:hAnsi="Times New Roman"/>
        </w:rPr>
        <w:t>Mller</w:t>
      </w:r>
      <w:proofErr w:type="spellEnd"/>
      <w:r w:rsidRPr="001A0763">
        <w:rPr>
          <w:rFonts w:ascii="Times New Roman" w:hAnsi="Times New Roman"/>
        </w:rPr>
        <w:t xml:space="preserve"> JK, H. Madsen H, </w:t>
      </w:r>
      <w:proofErr w:type="spellStart"/>
      <w:r w:rsidRPr="001A0763">
        <w:rPr>
          <w:rFonts w:ascii="Times New Roman" w:hAnsi="Times New Roman"/>
        </w:rPr>
        <w:t>Kariniotakis</w:t>
      </w:r>
      <w:proofErr w:type="spellEnd"/>
      <w:r w:rsidRPr="001A0763">
        <w:rPr>
          <w:rFonts w:ascii="Times New Roman" w:hAnsi="Times New Roman"/>
        </w:rPr>
        <w:t xml:space="preserve"> GN. Nonparametric probabilistic forecasts of wind power: required properties and evaluation. Wind Energy 2007;10(6):497–516.</w:t>
      </w:r>
    </w:p>
    <w:p w14:paraId="3BDCEF68" w14:textId="4B804A9E" w:rsidR="00CE5433" w:rsidRDefault="00CE5433" w:rsidP="00411A45">
      <w:pPr>
        <w:jc w:val="both"/>
        <w:outlineLvl w:val="0"/>
        <w:rPr>
          <w:rFonts w:ascii="Times New Roman" w:hAnsi="Times New Roman"/>
        </w:rPr>
      </w:pPr>
      <w:r>
        <w:rPr>
          <w:rFonts w:ascii="Times New Roman" w:hAnsi="Times New Roman"/>
        </w:rPr>
        <w:t xml:space="preserve">[8] Alexis </w:t>
      </w:r>
      <w:proofErr w:type="spellStart"/>
      <w:r>
        <w:rPr>
          <w:rFonts w:ascii="Times New Roman" w:hAnsi="Times New Roman"/>
        </w:rPr>
        <w:t>Bocquet</w:t>
      </w:r>
      <w:proofErr w:type="spellEnd"/>
      <w:r>
        <w:rPr>
          <w:rFonts w:ascii="Times New Roman" w:hAnsi="Times New Roman"/>
        </w:rPr>
        <w:t xml:space="preserve">, et al., Assessment of probabilistic PV production forecasts performances in an operational context, </w:t>
      </w:r>
      <w:r w:rsidRPr="00CE5433">
        <w:rPr>
          <w:rFonts w:ascii="Times New Roman" w:hAnsi="Times New Roman"/>
        </w:rPr>
        <w:t>6th Solar Integration Workshop - International Workshop on Integration of Solar Power into Power Systems, Nov 2016, Vienna, Austria.</w:t>
      </w:r>
    </w:p>
    <w:p w14:paraId="13BB60C6" w14:textId="4AC49091" w:rsidR="0095039F" w:rsidRDefault="0095039F" w:rsidP="00411A45">
      <w:pPr>
        <w:jc w:val="both"/>
        <w:outlineLvl w:val="0"/>
        <w:rPr>
          <w:rFonts w:ascii="Times New Roman" w:hAnsi="Times New Roman"/>
        </w:rPr>
      </w:pPr>
      <w:r>
        <w:rPr>
          <w:rFonts w:ascii="Times New Roman" w:hAnsi="Times New Roman"/>
        </w:rPr>
        <w:t>[9] Riccardo Benedetti,</w:t>
      </w:r>
      <w:r w:rsidRPr="0095039F">
        <w:rPr>
          <w:rFonts w:ascii="Times New Roman" w:hAnsi="Times New Roman"/>
        </w:rPr>
        <w:t xml:space="preserve"> "Scoring Rules for Forecast Verification". Monthly Weather Review. 138 (1): 203–211</w:t>
      </w:r>
      <w:r>
        <w:rPr>
          <w:rFonts w:ascii="Times New Roman" w:hAnsi="Times New Roman"/>
        </w:rPr>
        <w:t xml:space="preserve">, </w:t>
      </w:r>
      <w:r w:rsidRPr="0095039F">
        <w:rPr>
          <w:rFonts w:ascii="Times New Roman" w:hAnsi="Times New Roman"/>
        </w:rPr>
        <w:t xml:space="preserve">2010. </w:t>
      </w:r>
    </w:p>
    <w:p w14:paraId="71EAE629" w14:textId="5970EFB6" w:rsidR="001D4118" w:rsidRDefault="001D4118" w:rsidP="001D4118">
      <w:pPr>
        <w:jc w:val="both"/>
        <w:outlineLvl w:val="0"/>
        <w:rPr>
          <w:rFonts w:ascii="Times New Roman" w:hAnsi="Times New Roman"/>
        </w:rPr>
      </w:pPr>
      <w:r>
        <w:rPr>
          <w:rFonts w:ascii="Times New Roman" w:hAnsi="Times New Roman"/>
        </w:rPr>
        <w:t xml:space="preserve">[10] </w:t>
      </w:r>
      <w:r w:rsidRPr="001D4118">
        <w:rPr>
          <w:rFonts w:ascii="Times New Roman" w:hAnsi="Times New Roman"/>
        </w:rPr>
        <w:t xml:space="preserve">Quan H, Srinivasan D, </w:t>
      </w:r>
      <w:proofErr w:type="spellStart"/>
      <w:r w:rsidRPr="001D4118">
        <w:rPr>
          <w:rFonts w:ascii="Times New Roman" w:hAnsi="Times New Roman"/>
        </w:rPr>
        <w:t>Khosravi</w:t>
      </w:r>
      <w:proofErr w:type="spellEnd"/>
      <w:r w:rsidRPr="001D4118">
        <w:rPr>
          <w:rFonts w:ascii="Times New Roman" w:hAnsi="Times New Roman"/>
        </w:rPr>
        <w:t xml:space="preserve"> A. Short-term load and wind power forecasting</w:t>
      </w:r>
      <w:r>
        <w:rPr>
          <w:rFonts w:ascii="Times New Roman" w:hAnsi="Times New Roman"/>
        </w:rPr>
        <w:t xml:space="preserve"> </w:t>
      </w:r>
      <w:r w:rsidRPr="001D4118">
        <w:rPr>
          <w:rFonts w:ascii="Times New Roman" w:hAnsi="Times New Roman"/>
        </w:rPr>
        <w:t xml:space="preserve">using neural network-based prediction intervals. IEEE Trans </w:t>
      </w:r>
      <w:r>
        <w:rPr>
          <w:rFonts w:ascii="Times New Roman" w:hAnsi="Times New Roman"/>
        </w:rPr>
        <w:t xml:space="preserve">on </w:t>
      </w:r>
      <w:r w:rsidRPr="001D4118">
        <w:rPr>
          <w:rFonts w:ascii="Times New Roman" w:hAnsi="Times New Roman"/>
        </w:rPr>
        <w:t xml:space="preserve">Neural </w:t>
      </w:r>
      <w:r>
        <w:rPr>
          <w:rFonts w:ascii="Times New Roman" w:hAnsi="Times New Roman"/>
        </w:rPr>
        <w:t>Network</w:t>
      </w:r>
      <w:r w:rsidRPr="001D4118">
        <w:rPr>
          <w:rFonts w:ascii="Times New Roman" w:hAnsi="Times New Roman"/>
        </w:rPr>
        <w:t xml:space="preserve"> </w:t>
      </w:r>
      <w:r>
        <w:rPr>
          <w:rFonts w:ascii="Times New Roman" w:hAnsi="Times New Roman"/>
        </w:rPr>
        <w:t xml:space="preserve">and </w:t>
      </w:r>
      <w:r w:rsidRPr="001D4118">
        <w:rPr>
          <w:rFonts w:ascii="Times New Roman" w:hAnsi="Times New Roman"/>
        </w:rPr>
        <w:t>Learn</w:t>
      </w:r>
      <w:r>
        <w:rPr>
          <w:rFonts w:ascii="Times New Roman" w:hAnsi="Times New Roman"/>
        </w:rPr>
        <w:t>ing System</w:t>
      </w:r>
      <w:r w:rsidRPr="001D4118">
        <w:rPr>
          <w:rFonts w:ascii="Times New Roman" w:hAnsi="Times New Roman"/>
        </w:rPr>
        <w:t xml:space="preserve"> 2014;25(2):303–15.</w:t>
      </w:r>
    </w:p>
    <w:p w14:paraId="5CA8F042" w14:textId="2BA979EB" w:rsidR="00CF296D" w:rsidRDefault="00CF296D" w:rsidP="001D4118">
      <w:pPr>
        <w:jc w:val="both"/>
        <w:outlineLvl w:val="0"/>
        <w:rPr>
          <w:rFonts w:ascii="Times New Roman" w:hAnsi="Times New Roman"/>
        </w:rPr>
      </w:pPr>
      <w:r>
        <w:rPr>
          <w:rFonts w:ascii="Times New Roman" w:hAnsi="Times New Roman"/>
        </w:rPr>
        <w:t xml:space="preserve">[11] </w:t>
      </w:r>
      <w:proofErr w:type="spellStart"/>
      <w:r w:rsidRPr="00CF296D">
        <w:rPr>
          <w:rFonts w:ascii="Times New Roman" w:hAnsi="Times New Roman"/>
        </w:rPr>
        <w:t>Yinghao</w:t>
      </w:r>
      <w:proofErr w:type="spellEnd"/>
      <w:r w:rsidRPr="00CF296D">
        <w:rPr>
          <w:rFonts w:ascii="Times New Roman" w:hAnsi="Times New Roman"/>
        </w:rPr>
        <w:t xml:space="preserve"> Chu, Carlos F.M. Coimbra, Short-term probabilistic forecasts for Direct Normal Irradiance, Renewable Energy 101 (2017) 526</w:t>
      </w:r>
      <w:r>
        <w:rPr>
          <w:rFonts w:ascii="Times New Roman" w:hAnsi="Times New Roman"/>
        </w:rPr>
        <w:t>-</w:t>
      </w:r>
      <w:r w:rsidRPr="00CF296D">
        <w:rPr>
          <w:rFonts w:ascii="Times New Roman" w:hAnsi="Times New Roman"/>
        </w:rPr>
        <w:t>536.</w:t>
      </w:r>
    </w:p>
    <w:p w14:paraId="1FB6EDDC" w14:textId="2CA95936" w:rsidR="00E32F91" w:rsidRDefault="00E32F91" w:rsidP="001D4118">
      <w:pPr>
        <w:jc w:val="both"/>
        <w:outlineLvl w:val="0"/>
        <w:rPr>
          <w:rFonts w:ascii="Times New Roman" w:hAnsi="Times New Roman"/>
        </w:rPr>
      </w:pPr>
      <w:r>
        <w:rPr>
          <w:rFonts w:ascii="Times New Roman" w:hAnsi="Times New Roman"/>
        </w:rPr>
        <w:t xml:space="preserve">[12] T. Jensen, et al., Metrics for evaluation of solar energy forecast. NCAR Technical notes. </w:t>
      </w:r>
      <w:r w:rsidRPr="00E32F91">
        <w:rPr>
          <w:rFonts w:ascii="Times New Roman" w:hAnsi="Times New Roman"/>
        </w:rPr>
        <w:t>NCAR/TN-527+STR</w:t>
      </w:r>
      <w:r>
        <w:rPr>
          <w:rFonts w:ascii="Times New Roman" w:hAnsi="Times New Roman"/>
        </w:rPr>
        <w:t>, June 2016.</w:t>
      </w:r>
    </w:p>
    <w:p w14:paraId="77D04A80" w14:textId="0DAC1CA7" w:rsidR="00E32F91" w:rsidRDefault="00E32F91" w:rsidP="001D4118">
      <w:pPr>
        <w:jc w:val="both"/>
        <w:outlineLvl w:val="0"/>
        <w:rPr>
          <w:rFonts w:ascii="Times New Roman" w:hAnsi="Times New Roman"/>
        </w:rPr>
      </w:pPr>
      <w:r>
        <w:rPr>
          <w:rFonts w:ascii="Times New Roman" w:hAnsi="Times New Roman"/>
        </w:rPr>
        <w:t xml:space="preserve">[13] </w:t>
      </w:r>
      <w:r w:rsidRPr="00E32F91">
        <w:rPr>
          <w:rFonts w:ascii="Times New Roman" w:hAnsi="Times New Roman"/>
        </w:rPr>
        <w:t xml:space="preserve">Daniel Wilks, “Statistical Methods in the Atmospheric Sciences, 3rd Edition”, Academic Press, </w:t>
      </w:r>
      <w:r>
        <w:rPr>
          <w:rFonts w:ascii="Times New Roman" w:hAnsi="Times New Roman"/>
        </w:rPr>
        <w:t>2011.</w:t>
      </w:r>
    </w:p>
    <w:p w14:paraId="22861598" w14:textId="4CDF914B" w:rsidR="00E32F91" w:rsidRDefault="00E32F91" w:rsidP="001D4118">
      <w:pPr>
        <w:jc w:val="both"/>
        <w:outlineLvl w:val="0"/>
        <w:rPr>
          <w:rFonts w:ascii="Times New Roman" w:hAnsi="Times New Roman"/>
        </w:rPr>
      </w:pPr>
      <w:r>
        <w:rPr>
          <w:rFonts w:ascii="Times New Roman" w:hAnsi="Times New Roman"/>
        </w:rPr>
        <w:t xml:space="preserve">[14] </w:t>
      </w:r>
      <w:r w:rsidRPr="00E32F91">
        <w:rPr>
          <w:rFonts w:ascii="Times New Roman" w:hAnsi="Times New Roman"/>
        </w:rPr>
        <w:t>Karl E. Taylor, Summarizing multiple aspects of model performance in a single diagram, JOURNAL OF GEOPHYSICAL RESEARCH, VOL. 106, NO. D7, PAGES 7183-7192, APRIL 16, 2001.</w:t>
      </w:r>
    </w:p>
    <w:p w14:paraId="37D5C31D" w14:textId="290D71CE" w:rsidR="00FA3806" w:rsidRDefault="00FA3806" w:rsidP="001D4118">
      <w:pPr>
        <w:jc w:val="both"/>
        <w:outlineLvl w:val="0"/>
        <w:rPr>
          <w:rFonts w:ascii="Times New Roman" w:hAnsi="Times New Roman"/>
        </w:rPr>
      </w:pPr>
      <w:r>
        <w:rPr>
          <w:rFonts w:ascii="Times New Roman" w:hAnsi="Times New Roman"/>
        </w:rPr>
        <w:t xml:space="preserve">[15] </w:t>
      </w:r>
      <w:hyperlink r:id="rId159" w:anchor="definitions" w:history="1">
        <w:r w:rsidR="000A04C7" w:rsidRPr="008B21E4">
          <w:rPr>
            <w:rFonts w:ascii="Times New Roman" w:hAnsi="Times New Roman"/>
          </w:rPr>
          <w:t>https://solarforecastarbiter.org/usecases/#definitions</w:t>
        </w:r>
      </w:hyperlink>
    </w:p>
    <w:p w14:paraId="441A5993" w14:textId="50A2BA37" w:rsidR="000A04C7" w:rsidRDefault="000A04C7" w:rsidP="001D4118">
      <w:pPr>
        <w:jc w:val="both"/>
        <w:outlineLvl w:val="0"/>
        <w:rPr>
          <w:rFonts w:ascii="Times New Roman" w:hAnsi="Times New Roman"/>
        </w:rPr>
      </w:pPr>
      <w:r>
        <w:rPr>
          <w:rFonts w:ascii="Times New Roman" w:hAnsi="Times New Roman"/>
        </w:rPr>
        <w:t>[16] A. H. Murphy and R. L. Winkler, A general framework for forecast verification. Monthly Weather Review, vol. 115, pp. 1330-1338. 1987.</w:t>
      </w:r>
    </w:p>
    <w:p w14:paraId="21EA0BD5" w14:textId="65E096EE" w:rsidR="007C2723" w:rsidRPr="008B21E4" w:rsidRDefault="007C2723" w:rsidP="001D4118">
      <w:pPr>
        <w:jc w:val="both"/>
        <w:outlineLvl w:val="0"/>
        <w:rPr>
          <w:rFonts w:ascii="Times New Roman" w:hAnsi="Times New Roman"/>
        </w:rPr>
      </w:pPr>
      <w:r>
        <w:rPr>
          <w:rFonts w:ascii="Times New Roman" w:hAnsi="Times New Roman"/>
        </w:rPr>
        <w:t>[</w:t>
      </w:r>
      <w:r w:rsidR="00A85BB8">
        <w:rPr>
          <w:rFonts w:ascii="Times New Roman" w:hAnsi="Times New Roman"/>
        </w:rPr>
        <w:t>17</w:t>
      </w:r>
      <w:r>
        <w:rPr>
          <w:rFonts w:ascii="Times New Roman" w:hAnsi="Times New Roman"/>
        </w:rPr>
        <w:t xml:space="preserve">] E. </w:t>
      </w:r>
      <w:proofErr w:type="spellStart"/>
      <w:r>
        <w:rPr>
          <w:rFonts w:ascii="Times New Roman" w:hAnsi="Times New Roman"/>
        </w:rPr>
        <w:t>Gilleland</w:t>
      </w:r>
      <w:proofErr w:type="spellEnd"/>
      <w:r>
        <w:rPr>
          <w:rFonts w:ascii="Times New Roman" w:hAnsi="Times New Roman"/>
        </w:rPr>
        <w:t xml:space="preserve">, </w:t>
      </w:r>
      <w:r w:rsidR="00C363BC">
        <w:rPr>
          <w:rFonts w:ascii="Times New Roman" w:hAnsi="Times New Roman"/>
        </w:rPr>
        <w:t xml:space="preserve">Forecast verification for solar power forecasts. NCAR. July 19, 2018. </w:t>
      </w:r>
      <w:hyperlink r:id="rId160" w:history="1">
        <w:r w:rsidR="00C363BC" w:rsidRPr="008B21E4">
          <w:rPr>
            <w:rFonts w:ascii="Times New Roman" w:hAnsi="Times New Roman"/>
          </w:rPr>
          <w:t>http://opensky.ucar.edu/islandora/object/conference%3A3331/datastream/PDF/download/citation.pdf</w:t>
        </w:r>
      </w:hyperlink>
    </w:p>
    <w:p w14:paraId="4BBB915E" w14:textId="1ED3F282" w:rsidR="004903DF" w:rsidRDefault="004903DF" w:rsidP="001D4118">
      <w:pPr>
        <w:jc w:val="both"/>
        <w:outlineLvl w:val="0"/>
        <w:rPr>
          <w:rFonts w:ascii="Times New Roman" w:hAnsi="Times New Roman"/>
        </w:rPr>
      </w:pPr>
      <w:r w:rsidRPr="008B21E4">
        <w:rPr>
          <w:rFonts w:ascii="Times New Roman" w:hAnsi="Times New Roman"/>
        </w:rPr>
        <w:t>[1</w:t>
      </w:r>
      <w:r w:rsidR="00A85BB8" w:rsidRPr="008B21E4">
        <w:rPr>
          <w:rFonts w:ascii="Times New Roman" w:hAnsi="Times New Roman"/>
        </w:rPr>
        <w:t>8</w:t>
      </w:r>
      <w:r w:rsidRPr="008B21E4">
        <w:rPr>
          <w:rFonts w:ascii="Times New Roman" w:hAnsi="Times New Roman"/>
        </w:rPr>
        <w:t xml:space="preserve">] Coimbra CF, Kleissl J, Marquez R, Chapter 8 - Overview of Solar-Forecasting Methods and a Metric for Accuracy Evaluation. In: Kleissl J, editor. Solar energy forecasting and resource assessment. Boston: </w:t>
      </w:r>
      <w:r w:rsidR="00C73DF9" w:rsidRPr="008B21E4">
        <w:rPr>
          <w:rFonts w:ascii="Times New Roman" w:hAnsi="Times New Roman"/>
        </w:rPr>
        <w:t xml:space="preserve">Academic </w:t>
      </w:r>
      <w:r w:rsidRPr="008B21E4">
        <w:rPr>
          <w:rFonts w:ascii="Times New Roman" w:hAnsi="Times New Roman"/>
        </w:rPr>
        <w:t>Press; 2013. p. 171–194.</w:t>
      </w:r>
    </w:p>
    <w:p w14:paraId="708C058C" w14:textId="7D99F51E" w:rsidR="00C363BC" w:rsidRDefault="00C73DF9" w:rsidP="00847EF7">
      <w:pPr>
        <w:outlineLvl w:val="0"/>
        <w:rPr>
          <w:rFonts w:ascii="Times New Roman" w:hAnsi="Times New Roman"/>
        </w:rPr>
      </w:pPr>
      <w:r>
        <w:rPr>
          <w:rFonts w:ascii="Times New Roman" w:hAnsi="Times New Roman"/>
        </w:rPr>
        <w:t xml:space="preserve">[19] </w:t>
      </w:r>
      <w:r w:rsidRPr="00C73DF9">
        <w:rPr>
          <w:rFonts w:ascii="Times New Roman" w:hAnsi="Times New Roman"/>
        </w:rPr>
        <w:t>B</w:t>
      </w:r>
      <w:r>
        <w:rPr>
          <w:rFonts w:ascii="Times New Roman" w:hAnsi="Times New Roman"/>
        </w:rPr>
        <w:t>.</w:t>
      </w:r>
      <w:r w:rsidRPr="00C73DF9">
        <w:rPr>
          <w:rFonts w:ascii="Times New Roman" w:hAnsi="Times New Roman"/>
        </w:rPr>
        <w:t xml:space="preserve"> </w:t>
      </w:r>
      <w:proofErr w:type="spellStart"/>
      <w:r w:rsidRPr="00C73DF9">
        <w:rPr>
          <w:rFonts w:ascii="Times New Roman" w:hAnsi="Times New Roman"/>
        </w:rPr>
        <w:t>Espinar</w:t>
      </w:r>
      <w:proofErr w:type="spellEnd"/>
      <w:r w:rsidRPr="00C73DF9">
        <w:rPr>
          <w:rFonts w:ascii="Times New Roman" w:hAnsi="Times New Roman"/>
        </w:rPr>
        <w:t xml:space="preserve">, </w:t>
      </w:r>
      <w:proofErr w:type="gramStart"/>
      <w:r w:rsidRPr="00C73DF9">
        <w:rPr>
          <w:rFonts w:ascii="Times New Roman" w:hAnsi="Times New Roman"/>
        </w:rPr>
        <w:t>L</w:t>
      </w:r>
      <w:r w:rsidR="006711AA">
        <w:rPr>
          <w:rFonts w:ascii="Times New Roman" w:hAnsi="Times New Roman"/>
        </w:rPr>
        <w:t>et</w:t>
      </w:r>
      <w:proofErr w:type="gramEnd"/>
      <w:r w:rsidR="006711AA">
        <w:rPr>
          <w:rFonts w:ascii="Times New Roman" w:hAnsi="Times New Roman"/>
        </w:rPr>
        <w:t xml:space="preserve"> al.</w:t>
      </w:r>
      <w:r w:rsidRPr="00C73DF9">
        <w:rPr>
          <w:rFonts w:ascii="Times New Roman" w:hAnsi="Times New Roman"/>
        </w:rPr>
        <w:t>,</w:t>
      </w:r>
      <w:r>
        <w:rPr>
          <w:rFonts w:ascii="Times New Roman" w:hAnsi="Times New Roman"/>
        </w:rPr>
        <w:t xml:space="preserve"> </w:t>
      </w:r>
      <w:r w:rsidRPr="00C73DF9">
        <w:rPr>
          <w:rFonts w:ascii="Times New Roman" w:hAnsi="Times New Roman"/>
        </w:rPr>
        <w:t>Analysis of different comparison parameters applied to solar radiation data from satellite and German radiometric stations,</w:t>
      </w:r>
      <w:r>
        <w:rPr>
          <w:rFonts w:ascii="Times New Roman" w:hAnsi="Times New Roman"/>
        </w:rPr>
        <w:t xml:space="preserve"> </w:t>
      </w:r>
      <w:r w:rsidRPr="00C73DF9">
        <w:rPr>
          <w:rFonts w:ascii="Times New Roman" w:hAnsi="Times New Roman"/>
        </w:rPr>
        <w:t>Solar Energy,</w:t>
      </w:r>
      <w:r>
        <w:rPr>
          <w:rFonts w:ascii="Times New Roman" w:hAnsi="Times New Roman"/>
        </w:rPr>
        <w:t xml:space="preserve"> v</w:t>
      </w:r>
      <w:r w:rsidRPr="00C73DF9">
        <w:rPr>
          <w:rFonts w:ascii="Times New Roman" w:hAnsi="Times New Roman"/>
        </w:rPr>
        <w:t>ol</w:t>
      </w:r>
      <w:r>
        <w:rPr>
          <w:rFonts w:ascii="Times New Roman" w:hAnsi="Times New Roman"/>
        </w:rPr>
        <w:t>.</w:t>
      </w:r>
      <w:r w:rsidRPr="00C73DF9">
        <w:rPr>
          <w:rFonts w:ascii="Times New Roman" w:hAnsi="Times New Roman"/>
        </w:rPr>
        <w:t xml:space="preserve"> 83, </w:t>
      </w:r>
      <w:r>
        <w:rPr>
          <w:rFonts w:ascii="Times New Roman" w:hAnsi="Times New Roman"/>
        </w:rPr>
        <w:t>pp.</w:t>
      </w:r>
      <w:r w:rsidRPr="00C73DF9">
        <w:rPr>
          <w:rFonts w:ascii="Times New Roman" w:hAnsi="Times New Roman"/>
        </w:rPr>
        <w:t xml:space="preserve"> 118-125,</w:t>
      </w:r>
      <w:r>
        <w:rPr>
          <w:rFonts w:ascii="Times New Roman" w:hAnsi="Times New Roman"/>
        </w:rPr>
        <w:t xml:space="preserve"> 2009. </w:t>
      </w:r>
      <w:r w:rsidRPr="00C73DF9">
        <w:rPr>
          <w:rFonts w:ascii="Times New Roman" w:hAnsi="Times New Roman"/>
        </w:rPr>
        <w:t>https://doi.org/10.1016/j.solener.2008.07.009.</w:t>
      </w:r>
    </w:p>
    <w:bookmarkEnd w:id="0"/>
    <w:p w14:paraId="590C1D32" w14:textId="32E3B5B1" w:rsidR="00130211" w:rsidRPr="00E955D9" w:rsidRDefault="00130211" w:rsidP="00E955D9">
      <w:pPr>
        <w:spacing w:after="0"/>
        <w:rPr>
          <w:rFonts w:ascii="Times New Roman" w:hAnsi="Times New Roman"/>
        </w:rPr>
      </w:pPr>
    </w:p>
    <w:sectPr w:rsidR="00130211" w:rsidRPr="00E955D9" w:rsidSect="006E5DDA">
      <w:headerReference w:type="default" r:id="rId161"/>
      <w:footerReference w:type="default" r:id="rId162"/>
      <w:footerReference w:type="first" r:id="rId163"/>
      <w:type w:val="continuous"/>
      <w:pgSz w:w="12240" w:h="15840"/>
      <w:pgMar w:top="864" w:right="1440" w:bottom="1440" w:left="1440"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099C9" w14:textId="77777777" w:rsidR="008F61B5" w:rsidRDefault="008F61B5">
      <w:r>
        <w:separator/>
      </w:r>
    </w:p>
  </w:endnote>
  <w:endnote w:type="continuationSeparator" w:id="0">
    <w:p w14:paraId="556F1B6C" w14:textId="77777777" w:rsidR="008F61B5" w:rsidRDefault="008F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0024907"/>
      <w:docPartObj>
        <w:docPartGallery w:val="Page Numbers (Bottom of Page)"/>
        <w:docPartUnique/>
      </w:docPartObj>
    </w:sdtPr>
    <w:sdtEndPr>
      <w:rPr>
        <w:noProof/>
      </w:rPr>
    </w:sdtEndPr>
    <w:sdtContent>
      <w:p w14:paraId="2488C530" w14:textId="5482CE22" w:rsidR="00BF6E92" w:rsidRDefault="00BF6E92">
        <w:pPr>
          <w:pStyle w:val="Footer"/>
          <w:jc w:val="center"/>
        </w:pPr>
        <w:r>
          <w:fldChar w:fldCharType="begin"/>
        </w:r>
        <w:r>
          <w:instrText xml:space="preserve"> PAGE   \* MERGEFORMAT </w:instrText>
        </w:r>
        <w:r>
          <w:fldChar w:fldCharType="separate"/>
        </w:r>
        <w:r w:rsidR="00775D72">
          <w:rPr>
            <w:noProof/>
          </w:rPr>
          <w:t>9</w:t>
        </w:r>
        <w:r>
          <w:rPr>
            <w:noProof/>
          </w:rPr>
          <w:fldChar w:fldCharType="end"/>
        </w:r>
      </w:p>
    </w:sdtContent>
  </w:sdt>
  <w:p w14:paraId="4FCFA5EF" w14:textId="77777777" w:rsidR="00BF6E92" w:rsidRDefault="00BF6E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319635"/>
      <w:docPartObj>
        <w:docPartGallery w:val="Page Numbers (Bottom of Page)"/>
        <w:docPartUnique/>
      </w:docPartObj>
    </w:sdtPr>
    <w:sdtEndPr>
      <w:rPr>
        <w:noProof/>
      </w:rPr>
    </w:sdtEndPr>
    <w:sdtContent>
      <w:p w14:paraId="781FF95C" w14:textId="4E10D94C" w:rsidR="00BF6E92" w:rsidRDefault="00BF6E92">
        <w:pPr>
          <w:pStyle w:val="Footer"/>
          <w:jc w:val="center"/>
        </w:pPr>
        <w:r>
          <w:fldChar w:fldCharType="begin"/>
        </w:r>
        <w:r>
          <w:instrText xml:space="preserve"> PAGE   \* MERGEFORMAT </w:instrText>
        </w:r>
        <w:r>
          <w:fldChar w:fldCharType="separate"/>
        </w:r>
        <w:r w:rsidR="00775D72">
          <w:rPr>
            <w:noProof/>
          </w:rPr>
          <w:t>1</w:t>
        </w:r>
        <w:r>
          <w:rPr>
            <w:noProof/>
          </w:rPr>
          <w:fldChar w:fldCharType="end"/>
        </w:r>
      </w:p>
    </w:sdtContent>
  </w:sdt>
  <w:p w14:paraId="47ADF86B" w14:textId="77777777" w:rsidR="00BF6E92" w:rsidRDefault="00BF6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273C24" w14:textId="77777777" w:rsidR="008F61B5" w:rsidRDefault="008F61B5">
      <w:r>
        <w:separator/>
      </w:r>
    </w:p>
  </w:footnote>
  <w:footnote w:type="continuationSeparator" w:id="0">
    <w:p w14:paraId="428F740A" w14:textId="77777777" w:rsidR="008F61B5" w:rsidRDefault="008F61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C0650" w14:textId="4C9C0D16" w:rsidR="00BF6E92" w:rsidRPr="00031776" w:rsidRDefault="00BF6E92" w:rsidP="006E5DDA">
    <w:pPr>
      <w:outlineLvl w:val="0"/>
    </w:pPr>
    <w:r>
      <w:t>Methodology Description</w:t>
    </w:r>
  </w:p>
  <w:p w14:paraId="680CC648" w14:textId="18F47FCA" w:rsidR="00BF6E92" w:rsidRDefault="00BF6E92" w:rsidP="00807B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3F8"/>
    <w:multiLevelType w:val="hybridMultilevel"/>
    <w:tmpl w:val="2520AD50"/>
    <w:lvl w:ilvl="0" w:tplc="A1E66C4C">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E01B2E"/>
    <w:multiLevelType w:val="hybridMultilevel"/>
    <w:tmpl w:val="D2AEDE78"/>
    <w:lvl w:ilvl="0" w:tplc="629EA6C0">
      <w:start w:val="1"/>
      <w:numFmt w:val="bullet"/>
      <w:pStyle w:val="ActionItem"/>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C50FB"/>
    <w:multiLevelType w:val="hybridMultilevel"/>
    <w:tmpl w:val="EEE8D5F2"/>
    <w:lvl w:ilvl="0" w:tplc="7CA0E5EE">
      <w:start w:val="1"/>
      <w:numFmt w:val="decimal"/>
      <w:pStyle w:val="EPRIHeading9"/>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 w15:restartNumberingAfterBreak="0">
    <w:nsid w:val="23FF230A"/>
    <w:multiLevelType w:val="hybridMultilevel"/>
    <w:tmpl w:val="5AE2E408"/>
    <w:lvl w:ilvl="0" w:tplc="3BE8B53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9901AD"/>
    <w:multiLevelType w:val="hybridMultilevel"/>
    <w:tmpl w:val="0E4CF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A6A60"/>
    <w:multiLevelType w:val="hybridMultilevel"/>
    <w:tmpl w:val="581A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A06F5"/>
    <w:multiLevelType w:val="multilevel"/>
    <w:tmpl w:val="2B0233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49E2D6F"/>
    <w:multiLevelType w:val="hybridMultilevel"/>
    <w:tmpl w:val="91B0B28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3E3101"/>
    <w:multiLevelType w:val="hybridMultilevel"/>
    <w:tmpl w:val="54BE8EC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58AA4AE1"/>
    <w:multiLevelType w:val="hybridMultilevel"/>
    <w:tmpl w:val="EAA8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EE625D"/>
    <w:multiLevelType w:val="hybridMultilevel"/>
    <w:tmpl w:val="9056B768"/>
    <w:lvl w:ilvl="0" w:tplc="3CF4A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6419BD"/>
    <w:multiLevelType w:val="hybridMultilevel"/>
    <w:tmpl w:val="2E2A8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301DF"/>
    <w:multiLevelType w:val="hybridMultilevel"/>
    <w:tmpl w:val="3F7AB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F73E2"/>
    <w:multiLevelType w:val="hybridMultilevel"/>
    <w:tmpl w:val="E3561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B5918"/>
    <w:multiLevelType w:val="hybridMultilevel"/>
    <w:tmpl w:val="91B0B28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2"/>
  </w:num>
  <w:num w:numId="4">
    <w:abstractNumId w:val="8"/>
  </w:num>
  <w:num w:numId="5">
    <w:abstractNumId w:val="11"/>
  </w:num>
  <w:num w:numId="6">
    <w:abstractNumId w:val="13"/>
  </w:num>
  <w:num w:numId="7">
    <w:abstractNumId w:val="10"/>
  </w:num>
  <w:num w:numId="8">
    <w:abstractNumId w:val="3"/>
  </w:num>
  <w:num w:numId="9">
    <w:abstractNumId w:val="4"/>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5"/>
  </w:num>
  <w:num w:numId="18">
    <w:abstractNumId w:val="9"/>
  </w:num>
  <w:num w:numId="19">
    <w:abstractNumId w:val="7"/>
  </w:num>
  <w:num w:numId="20">
    <w:abstractNumId w:val="1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ng, Qin">
    <w15:presenceInfo w15:providerId="AD" w15:userId="S-1-5-21-136082789-1761359835-433219294-1351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7D"/>
    <w:rsid w:val="0000038D"/>
    <w:rsid w:val="00002FA2"/>
    <w:rsid w:val="000032DD"/>
    <w:rsid w:val="00003B9C"/>
    <w:rsid w:val="0000448E"/>
    <w:rsid w:val="00005E87"/>
    <w:rsid w:val="0000721F"/>
    <w:rsid w:val="00007FF6"/>
    <w:rsid w:val="000133D6"/>
    <w:rsid w:val="00013553"/>
    <w:rsid w:val="00013F56"/>
    <w:rsid w:val="00014670"/>
    <w:rsid w:val="000150C3"/>
    <w:rsid w:val="000169B8"/>
    <w:rsid w:val="00020CF1"/>
    <w:rsid w:val="00021403"/>
    <w:rsid w:val="00021ADD"/>
    <w:rsid w:val="000301CE"/>
    <w:rsid w:val="00030FE4"/>
    <w:rsid w:val="000314F9"/>
    <w:rsid w:val="00031776"/>
    <w:rsid w:val="000326B4"/>
    <w:rsid w:val="00036C0E"/>
    <w:rsid w:val="00036E2A"/>
    <w:rsid w:val="00037C0D"/>
    <w:rsid w:val="00037E8F"/>
    <w:rsid w:val="00041B86"/>
    <w:rsid w:val="0004257E"/>
    <w:rsid w:val="000428D2"/>
    <w:rsid w:val="00042A5D"/>
    <w:rsid w:val="00042DC5"/>
    <w:rsid w:val="0004411B"/>
    <w:rsid w:val="00044CA7"/>
    <w:rsid w:val="00044F54"/>
    <w:rsid w:val="00045475"/>
    <w:rsid w:val="000456E1"/>
    <w:rsid w:val="00045789"/>
    <w:rsid w:val="0004582C"/>
    <w:rsid w:val="00045E8C"/>
    <w:rsid w:val="00046C9B"/>
    <w:rsid w:val="000478B7"/>
    <w:rsid w:val="00047CA3"/>
    <w:rsid w:val="0005021B"/>
    <w:rsid w:val="00053CBE"/>
    <w:rsid w:val="0005644F"/>
    <w:rsid w:val="00056BBB"/>
    <w:rsid w:val="00056C47"/>
    <w:rsid w:val="00056CBE"/>
    <w:rsid w:val="000614F2"/>
    <w:rsid w:val="000669E0"/>
    <w:rsid w:val="00067633"/>
    <w:rsid w:val="00070584"/>
    <w:rsid w:val="00070B2E"/>
    <w:rsid w:val="00071CE0"/>
    <w:rsid w:val="00072518"/>
    <w:rsid w:val="00074143"/>
    <w:rsid w:val="00074BBB"/>
    <w:rsid w:val="0007619D"/>
    <w:rsid w:val="00076D04"/>
    <w:rsid w:val="000775EA"/>
    <w:rsid w:val="00082261"/>
    <w:rsid w:val="00083FA5"/>
    <w:rsid w:val="00084E05"/>
    <w:rsid w:val="00086BE1"/>
    <w:rsid w:val="00087947"/>
    <w:rsid w:val="00087E32"/>
    <w:rsid w:val="0009009F"/>
    <w:rsid w:val="00090BFE"/>
    <w:rsid w:val="00090EE1"/>
    <w:rsid w:val="0009297A"/>
    <w:rsid w:val="00092FFC"/>
    <w:rsid w:val="00094505"/>
    <w:rsid w:val="000966C5"/>
    <w:rsid w:val="00096733"/>
    <w:rsid w:val="00096E51"/>
    <w:rsid w:val="00097E9B"/>
    <w:rsid w:val="000A04C7"/>
    <w:rsid w:val="000A1AE4"/>
    <w:rsid w:val="000A24FE"/>
    <w:rsid w:val="000A2516"/>
    <w:rsid w:val="000A2B65"/>
    <w:rsid w:val="000A330F"/>
    <w:rsid w:val="000A4232"/>
    <w:rsid w:val="000A4BFC"/>
    <w:rsid w:val="000A570E"/>
    <w:rsid w:val="000A57B3"/>
    <w:rsid w:val="000B018F"/>
    <w:rsid w:val="000B153B"/>
    <w:rsid w:val="000B192C"/>
    <w:rsid w:val="000B272D"/>
    <w:rsid w:val="000B3059"/>
    <w:rsid w:val="000B374F"/>
    <w:rsid w:val="000B37BB"/>
    <w:rsid w:val="000B3C20"/>
    <w:rsid w:val="000B679F"/>
    <w:rsid w:val="000B7A4A"/>
    <w:rsid w:val="000C1046"/>
    <w:rsid w:val="000C3247"/>
    <w:rsid w:val="000C561C"/>
    <w:rsid w:val="000C6D34"/>
    <w:rsid w:val="000D228D"/>
    <w:rsid w:val="000D2495"/>
    <w:rsid w:val="000D26BA"/>
    <w:rsid w:val="000D3896"/>
    <w:rsid w:val="000D3DEF"/>
    <w:rsid w:val="000D63F4"/>
    <w:rsid w:val="000D6A74"/>
    <w:rsid w:val="000E0CA2"/>
    <w:rsid w:val="000E2B62"/>
    <w:rsid w:val="000E312A"/>
    <w:rsid w:val="000E3A44"/>
    <w:rsid w:val="000E4FE9"/>
    <w:rsid w:val="000E5E75"/>
    <w:rsid w:val="000E5EB0"/>
    <w:rsid w:val="000E6479"/>
    <w:rsid w:val="000E66D5"/>
    <w:rsid w:val="000E6FD0"/>
    <w:rsid w:val="000F13F6"/>
    <w:rsid w:val="000F1F95"/>
    <w:rsid w:val="000F3179"/>
    <w:rsid w:val="000F416E"/>
    <w:rsid w:val="000F5758"/>
    <w:rsid w:val="000F5F7E"/>
    <w:rsid w:val="000F6BD1"/>
    <w:rsid w:val="001011D6"/>
    <w:rsid w:val="00101698"/>
    <w:rsid w:val="00103366"/>
    <w:rsid w:val="0010368D"/>
    <w:rsid w:val="0010459A"/>
    <w:rsid w:val="0010681D"/>
    <w:rsid w:val="00107C9C"/>
    <w:rsid w:val="00107DE2"/>
    <w:rsid w:val="0011189F"/>
    <w:rsid w:val="0011316C"/>
    <w:rsid w:val="001131FA"/>
    <w:rsid w:val="00114880"/>
    <w:rsid w:val="00114F54"/>
    <w:rsid w:val="001175D1"/>
    <w:rsid w:val="00117892"/>
    <w:rsid w:val="00120924"/>
    <w:rsid w:val="0012168E"/>
    <w:rsid w:val="001223BA"/>
    <w:rsid w:val="00122469"/>
    <w:rsid w:val="00123188"/>
    <w:rsid w:val="0012377B"/>
    <w:rsid w:val="00126613"/>
    <w:rsid w:val="00130211"/>
    <w:rsid w:val="001305D8"/>
    <w:rsid w:val="00130A4B"/>
    <w:rsid w:val="00132208"/>
    <w:rsid w:val="00132E97"/>
    <w:rsid w:val="001330D0"/>
    <w:rsid w:val="001332A5"/>
    <w:rsid w:val="001341D7"/>
    <w:rsid w:val="001341DC"/>
    <w:rsid w:val="001343C3"/>
    <w:rsid w:val="00136575"/>
    <w:rsid w:val="00136BFB"/>
    <w:rsid w:val="0013713D"/>
    <w:rsid w:val="0014012D"/>
    <w:rsid w:val="00140B2E"/>
    <w:rsid w:val="00140BFE"/>
    <w:rsid w:val="00140EBC"/>
    <w:rsid w:val="00141A5D"/>
    <w:rsid w:val="00142583"/>
    <w:rsid w:val="00142837"/>
    <w:rsid w:val="00146450"/>
    <w:rsid w:val="00146951"/>
    <w:rsid w:val="00146EA1"/>
    <w:rsid w:val="0015012B"/>
    <w:rsid w:val="00151C2C"/>
    <w:rsid w:val="0015202A"/>
    <w:rsid w:val="00153B96"/>
    <w:rsid w:val="0015411C"/>
    <w:rsid w:val="001542E5"/>
    <w:rsid w:val="00155EED"/>
    <w:rsid w:val="0015710B"/>
    <w:rsid w:val="0015728E"/>
    <w:rsid w:val="00157AB7"/>
    <w:rsid w:val="00160E27"/>
    <w:rsid w:val="00162766"/>
    <w:rsid w:val="001638EE"/>
    <w:rsid w:val="001640F8"/>
    <w:rsid w:val="00167586"/>
    <w:rsid w:val="00167693"/>
    <w:rsid w:val="00167DE1"/>
    <w:rsid w:val="001709F7"/>
    <w:rsid w:val="00171898"/>
    <w:rsid w:val="0017275D"/>
    <w:rsid w:val="001729B4"/>
    <w:rsid w:val="001752A2"/>
    <w:rsid w:val="00175D5A"/>
    <w:rsid w:val="00175D67"/>
    <w:rsid w:val="001775E6"/>
    <w:rsid w:val="00180673"/>
    <w:rsid w:val="00183945"/>
    <w:rsid w:val="00184197"/>
    <w:rsid w:val="001845BD"/>
    <w:rsid w:val="00184DAA"/>
    <w:rsid w:val="00186789"/>
    <w:rsid w:val="00187F7D"/>
    <w:rsid w:val="00190C79"/>
    <w:rsid w:val="00190F04"/>
    <w:rsid w:val="00191A82"/>
    <w:rsid w:val="00191AA2"/>
    <w:rsid w:val="00191D34"/>
    <w:rsid w:val="0019219A"/>
    <w:rsid w:val="00193DA3"/>
    <w:rsid w:val="00194A31"/>
    <w:rsid w:val="0019505A"/>
    <w:rsid w:val="0019584E"/>
    <w:rsid w:val="00195A69"/>
    <w:rsid w:val="00195D75"/>
    <w:rsid w:val="00196671"/>
    <w:rsid w:val="001967F6"/>
    <w:rsid w:val="001A0763"/>
    <w:rsid w:val="001A0E49"/>
    <w:rsid w:val="001A1576"/>
    <w:rsid w:val="001A1B27"/>
    <w:rsid w:val="001A2F4F"/>
    <w:rsid w:val="001A4BC6"/>
    <w:rsid w:val="001A4E23"/>
    <w:rsid w:val="001A595C"/>
    <w:rsid w:val="001A65D9"/>
    <w:rsid w:val="001A6E1E"/>
    <w:rsid w:val="001B024A"/>
    <w:rsid w:val="001B07C5"/>
    <w:rsid w:val="001B16C7"/>
    <w:rsid w:val="001B2290"/>
    <w:rsid w:val="001B2980"/>
    <w:rsid w:val="001B37B1"/>
    <w:rsid w:val="001B5CA8"/>
    <w:rsid w:val="001B6D82"/>
    <w:rsid w:val="001B7243"/>
    <w:rsid w:val="001C07BE"/>
    <w:rsid w:val="001C1579"/>
    <w:rsid w:val="001C1EA2"/>
    <w:rsid w:val="001C25C9"/>
    <w:rsid w:val="001C2C32"/>
    <w:rsid w:val="001C3DEB"/>
    <w:rsid w:val="001C3EC7"/>
    <w:rsid w:val="001C4022"/>
    <w:rsid w:val="001C4077"/>
    <w:rsid w:val="001C4B13"/>
    <w:rsid w:val="001C5BC1"/>
    <w:rsid w:val="001C66AF"/>
    <w:rsid w:val="001C6BAB"/>
    <w:rsid w:val="001D0281"/>
    <w:rsid w:val="001D0EC0"/>
    <w:rsid w:val="001D21E7"/>
    <w:rsid w:val="001D26FB"/>
    <w:rsid w:val="001D4118"/>
    <w:rsid w:val="001D5269"/>
    <w:rsid w:val="001D6B6B"/>
    <w:rsid w:val="001D77BD"/>
    <w:rsid w:val="001E0265"/>
    <w:rsid w:val="001E0A76"/>
    <w:rsid w:val="001E1298"/>
    <w:rsid w:val="001E14EF"/>
    <w:rsid w:val="001E1F3A"/>
    <w:rsid w:val="001E1FD7"/>
    <w:rsid w:val="001E207E"/>
    <w:rsid w:val="001E5ED8"/>
    <w:rsid w:val="001E6503"/>
    <w:rsid w:val="001E73B0"/>
    <w:rsid w:val="001F0049"/>
    <w:rsid w:val="001F13B6"/>
    <w:rsid w:val="001F15FD"/>
    <w:rsid w:val="001F17C0"/>
    <w:rsid w:val="001F29A8"/>
    <w:rsid w:val="001F2E37"/>
    <w:rsid w:val="001F346C"/>
    <w:rsid w:val="001F38D7"/>
    <w:rsid w:val="001F581D"/>
    <w:rsid w:val="001F5BD6"/>
    <w:rsid w:val="001F680D"/>
    <w:rsid w:val="001F723C"/>
    <w:rsid w:val="001F78CF"/>
    <w:rsid w:val="00200436"/>
    <w:rsid w:val="00201DBC"/>
    <w:rsid w:val="002024AB"/>
    <w:rsid w:val="0020554A"/>
    <w:rsid w:val="0020711E"/>
    <w:rsid w:val="00207AAB"/>
    <w:rsid w:val="00207B97"/>
    <w:rsid w:val="00210D38"/>
    <w:rsid w:val="002149CF"/>
    <w:rsid w:val="002165C2"/>
    <w:rsid w:val="00217B03"/>
    <w:rsid w:val="00217EE3"/>
    <w:rsid w:val="00224CDF"/>
    <w:rsid w:val="00224DA3"/>
    <w:rsid w:val="0022568C"/>
    <w:rsid w:val="00225B13"/>
    <w:rsid w:val="00226B2A"/>
    <w:rsid w:val="00231949"/>
    <w:rsid w:val="00232E40"/>
    <w:rsid w:val="00233C43"/>
    <w:rsid w:val="00233DC2"/>
    <w:rsid w:val="0023511F"/>
    <w:rsid w:val="00235767"/>
    <w:rsid w:val="0024015C"/>
    <w:rsid w:val="0024212E"/>
    <w:rsid w:val="00242A9E"/>
    <w:rsid w:val="00245647"/>
    <w:rsid w:val="002513C8"/>
    <w:rsid w:val="00253524"/>
    <w:rsid w:val="002542C2"/>
    <w:rsid w:val="00254E66"/>
    <w:rsid w:val="00256E04"/>
    <w:rsid w:val="00257361"/>
    <w:rsid w:val="002578AF"/>
    <w:rsid w:val="00260E9E"/>
    <w:rsid w:val="00261A1E"/>
    <w:rsid w:val="00264032"/>
    <w:rsid w:val="0026683C"/>
    <w:rsid w:val="00266869"/>
    <w:rsid w:val="00267939"/>
    <w:rsid w:val="00267F24"/>
    <w:rsid w:val="00270A63"/>
    <w:rsid w:val="0027480F"/>
    <w:rsid w:val="00275EF4"/>
    <w:rsid w:val="00276810"/>
    <w:rsid w:val="00277462"/>
    <w:rsid w:val="00277D6E"/>
    <w:rsid w:val="00277F8C"/>
    <w:rsid w:val="00280A70"/>
    <w:rsid w:val="00280F82"/>
    <w:rsid w:val="002815CE"/>
    <w:rsid w:val="002817A8"/>
    <w:rsid w:val="00281FBB"/>
    <w:rsid w:val="00282FFF"/>
    <w:rsid w:val="002831B8"/>
    <w:rsid w:val="00283AD0"/>
    <w:rsid w:val="002847FB"/>
    <w:rsid w:val="002911E7"/>
    <w:rsid w:val="002919A3"/>
    <w:rsid w:val="00292C7F"/>
    <w:rsid w:val="00294F77"/>
    <w:rsid w:val="002960A0"/>
    <w:rsid w:val="00296492"/>
    <w:rsid w:val="00297060"/>
    <w:rsid w:val="00297137"/>
    <w:rsid w:val="002A00F4"/>
    <w:rsid w:val="002A1F4B"/>
    <w:rsid w:val="002A4E98"/>
    <w:rsid w:val="002A4FFB"/>
    <w:rsid w:val="002A6D6D"/>
    <w:rsid w:val="002A7B01"/>
    <w:rsid w:val="002A7D64"/>
    <w:rsid w:val="002A7FAA"/>
    <w:rsid w:val="002B02F4"/>
    <w:rsid w:val="002B1471"/>
    <w:rsid w:val="002B16B8"/>
    <w:rsid w:val="002B174C"/>
    <w:rsid w:val="002B3A9A"/>
    <w:rsid w:val="002B3C1F"/>
    <w:rsid w:val="002B5C49"/>
    <w:rsid w:val="002C039A"/>
    <w:rsid w:val="002C1B16"/>
    <w:rsid w:val="002C29F1"/>
    <w:rsid w:val="002C406D"/>
    <w:rsid w:val="002C64B6"/>
    <w:rsid w:val="002C6CFF"/>
    <w:rsid w:val="002C6D4D"/>
    <w:rsid w:val="002C7112"/>
    <w:rsid w:val="002D0027"/>
    <w:rsid w:val="002D034C"/>
    <w:rsid w:val="002D2E0E"/>
    <w:rsid w:val="002D2EAB"/>
    <w:rsid w:val="002D33F2"/>
    <w:rsid w:val="002D5057"/>
    <w:rsid w:val="002D55EC"/>
    <w:rsid w:val="002E21ED"/>
    <w:rsid w:val="002E3018"/>
    <w:rsid w:val="002E3379"/>
    <w:rsid w:val="002E5908"/>
    <w:rsid w:val="002E5DA4"/>
    <w:rsid w:val="002E6242"/>
    <w:rsid w:val="002E6E0E"/>
    <w:rsid w:val="002E7A91"/>
    <w:rsid w:val="002F0226"/>
    <w:rsid w:val="002F0D35"/>
    <w:rsid w:val="002F1086"/>
    <w:rsid w:val="002F286B"/>
    <w:rsid w:val="002F2C97"/>
    <w:rsid w:val="002F2E5A"/>
    <w:rsid w:val="002F2FA8"/>
    <w:rsid w:val="002F520E"/>
    <w:rsid w:val="002F6423"/>
    <w:rsid w:val="002F67F1"/>
    <w:rsid w:val="002F6949"/>
    <w:rsid w:val="002F6AFC"/>
    <w:rsid w:val="003023FA"/>
    <w:rsid w:val="0030265E"/>
    <w:rsid w:val="00302C74"/>
    <w:rsid w:val="00305A87"/>
    <w:rsid w:val="0030719F"/>
    <w:rsid w:val="00310B51"/>
    <w:rsid w:val="00313A2A"/>
    <w:rsid w:val="0031422C"/>
    <w:rsid w:val="003146D3"/>
    <w:rsid w:val="00314CE3"/>
    <w:rsid w:val="00314F0E"/>
    <w:rsid w:val="00317584"/>
    <w:rsid w:val="00317766"/>
    <w:rsid w:val="00320D39"/>
    <w:rsid w:val="00321FE7"/>
    <w:rsid w:val="00322154"/>
    <w:rsid w:val="0032340A"/>
    <w:rsid w:val="0032356B"/>
    <w:rsid w:val="003258D3"/>
    <w:rsid w:val="0032718F"/>
    <w:rsid w:val="00327470"/>
    <w:rsid w:val="003306CF"/>
    <w:rsid w:val="003342F0"/>
    <w:rsid w:val="003346E0"/>
    <w:rsid w:val="00335AFE"/>
    <w:rsid w:val="003375AB"/>
    <w:rsid w:val="00340386"/>
    <w:rsid w:val="0034150A"/>
    <w:rsid w:val="0034371D"/>
    <w:rsid w:val="00344A5B"/>
    <w:rsid w:val="00346CD2"/>
    <w:rsid w:val="00347B13"/>
    <w:rsid w:val="00350475"/>
    <w:rsid w:val="00350CE4"/>
    <w:rsid w:val="00351238"/>
    <w:rsid w:val="00351725"/>
    <w:rsid w:val="00351F18"/>
    <w:rsid w:val="00352A26"/>
    <w:rsid w:val="00353622"/>
    <w:rsid w:val="00355C38"/>
    <w:rsid w:val="00356995"/>
    <w:rsid w:val="00356B3D"/>
    <w:rsid w:val="00356C9F"/>
    <w:rsid w:val="00361204"/>
    <w:rsid w:val="00364C19"/>
    <w:rsid w:val="00365B3B"/>
    <w:rsid w:val="00365FAE"/>
    <w:rsid w:val="00370015"/>
    <w:rsid w:val="003745CD"/>
    <w:rsid w:val="00374C8F"/>
    <w:rsid w:val="003768C8"/>
    <w:rsid w:val="00376906"/>
    <w:rsid w:val="003775E3"/>
    <w:rsid w:val="003819DD"/>
    <w:rsid w:val="003829C3"/>
    <w:rsid w:val="003859AF"/>
    <w:rsid w:val="00385B14"/>
    <w:rsid w:val="00385CD5"/>
    <w:rsid w:val="00386C61"/>
    <w:rsid w:val="00387007"/>
    <w:rsid w:val="00391812"/>
    <w:rsid w:val="00394573"/>
    <w:rsid w:val="0039458C"/>
    <w:rsid w:val="00394AD2"/>
    <w:rsid w:val="00395A1D"/>
    <w:rsid w:val="00397435"/>
    <w:rsid w:val="003A04B0"/>
    <w:rsid w:val="003A09B8"/>
    <w:rsid w:val="003A1099"/>
    <w:rsid w:val="003A124A"/>
    <w:rsid w:val="003A136C"/>
    <w:rsid w:val="003A1E23"/>
    <w:rsid w:val="003A2590"/>
    <w:rsid w:val="003A3074"/>
    <w:rsid w:val="003A47FC"/>
    <w:rsid w:val="003A4FD8"/>
    <w:rsid w:val="003A563D"/>
    <w:rsid w:val="003A6989"/>
    <w:rsid w:val="003A7136"/>
    <w:rsid w:val="003B1608"/>
    <w:rsid w:val="003B16B2"/>
    <w:rsid w:val="003B1E5D"/>
    <w:rsid w:val="003B35BF"/>
    <w:rsid w:val="003B3FA6"/>
    <w:rsid w:val="003B4FB4"/>
    <w:rsid w:val="003B6461"/>
    <w:rsid w:val="003B6CC8"/>
    <w:rsid w:val="003B6F9D"/>
    <w:rsid w:val="003C04D8"/>
    <w:rsid w:val="003C056C"/>
    <w:rsid w:val="003C09D1"/>
    <w:rsid w:val="003C1CB2"/>
    <w:rsid w:val="003C1E1A"/>
    <w:rsid w:val="003C1E45"/>
    <w:rsid w:val="003C276B"/>
    <w:rsid w:val="003C2B27"/>
    <w:rsid w:val="003C3B5A"/>
    <w:rsid w:val="003C3B70"/>
    <w:rsid w:val="003C3DC0"/>
    <w:rsid w:val="003C4FC7"/>
    <w:rsid w:val="003C50A1"/>
    <w:rsid w:val="003C53D4"/>
    <w:rsid w:val="003C5AAA"/>
    <w:rsid w:val="003C63B6"/>
    <w:rsid w:val="003D0558"/>
    <w:rsid w:val="003D108D"/>
    <w:rsid w:val="003D2128"/>
    <w:rsid w:val="003D2564"/>
    <w:rsid w:val="003D2FA6"/>
    <w:rsid w:val="003D4F5E"/>
    <w:rsid w:val="003D59C9"/>
    <w:rsid w:val="003D72D5"/>
    <w:rsid w:val="003D7B34"/>
    <w:rsid w:val="003E08E8"/>
    <w:rsid w:val="003E0E1C"/>
    <w:rsid w:val="003E1568"/>
    <w:rsid w:val="003E2327"/>
    <w:rsid w:val="003E3796"/>
    <w:rsid w:val="003E51F8"/>
    <w:rsid w:val="003E6710"/>
    <w:rsid w:val="003E76C6"/>
    <w:rsid w:val="003E782E"/>
    <w:rsid w:val="003F021A"/>
    <w:rsid w:val="003F378C"/>
    <w:rsid w:val="003F4511"/>
    <w:rsid w:val="003F4795"/>
    <w:rsid w:val="003F611F"/>
    <w:rsid w:val="0040116B"/>
    <w:rsid w:val="0040174B"/>
    <w:rsid w:val="004033C8"/>
    <w:rsid w:val="00406787"/>
    <w:rsid w:val="00406D19"/>
    <w:rsid w:val="00410360"/>
    <w:rsid w:val="004112C0"/>
    <w:rsid w:val="00411A45"/>
    <w:rsid w:val="00411DE5"/>
    <w:rsid w:val="0041410E"/>
    <w:rsid w:val="004147C1"/>
    <w:rsid w:val="00414848"/>
    <w:rsid w:val="00416593"/>
    <w:rsid w:val="00416E29"/>
    <w:rsid w:val="004176F8"/>
    <w:rsid w:val="00420925"/>
    <w:rsid w:val="00421079"/>
    <w:rsid w:val="00421213"/>
    <w:rsid w:val="00421971"/>
    <w:rsid w:val="00423A03"/>
    <w:rsid w:val="00424849"/>
    <w:rsid w:val="004252F9"/>
    <w:rsid w:val="00430407"/>
    <w:rsid w:val="00430A22"/>
    <w:rsid w:val="00430C03"/>
    <w:rsid w:val="0043327C"/>
    <w:rsid w:val="0043581D"/>
    <w:rsid w:val="00436F3C"/>
    <w:rsid w:val="00437508"/>
    <w:rsid w:val="00437EF5"/>
    <w:rsid w:val="004405D4"/>
    <w:rsid w:val="00440629"/>
    <w:rsid w:val="00441225"/>
    <w:rsid w:val="00442D1F"/>
    <w:rsid w:val="00443AF7"/>
    <w:rsid w:val="00443B92"/>
    <w:rsid w:val="00443C15"/>
    <w:rsid w:val="0044569E"/>
    <w:rsid w:val="00446C43"/>
    <w:rsid w:val="00450180"/>
    <w:rsid w:val="004507E1"/>
    <w:rsid w:val="00451613"/>
    <w:rsid w:val="00451FBA"/>
    <w:rsid w:val="00454D2E"/>
    <w:rsid w:val="004560C9"/>
    <w:rsid w:val="00456F9C"/>
    <w:rsid w:val="004600A2"/>
    <w:rsid w:val="004600B9"/>
    <w:rsid w:val="004608A6"/>
    <w:rsid w:val="0046293A"/>
    <w:rsid w:val="004629A6"/>
    <w:rsid w:val="00462B9A"/>
    <w:rsid w:val="00463630"/>
    <w:rsid w:val="004667DF"/>
    <w:rsid w:val="00466CB3"/>
    <w:rsid w:val="00466D74"/>
    <w:rsid w:val="00470222"/>
    <w:rsid w:val="00471242"/>
    <w:rsid w:val="00473D1E"/>
    <w:rsid w:val="00473DA3"/>
    <w:rsid w:val="00474303"/>
    <w:rsid w:val="00474333"/>
    <w:rsid w:val="00475EAF"/>
    <w:rsid w:val="00476501"/>
    <w:rsid w:val="00476A3F"/>
    <w:rsid w:val="00476F79"/>
    <w:rsid w:val="00481E2A"/>
    <w:rsid w:val="004822CE"/>
    <w:rsid w:val="0048368E"/>
    <w:rsid w:val="00483C49"/>
    <w:rsid w:val="00483D0B"/>
    <w:rsid w:val="004845A6"/>
    <w:rsid w:val="00486F95"/>
    <w:rsid w:val="004901FE"/>
    <w:rsid w:val="004903DF"/>
    <w:rsid w:val="00490A81"/>
    <w:rsid w:val="00491F4A"/>
    <w:rsid w:val="0049366B"/>
    <w:rsid w:val="004950C5"/>
    <w:rsid w:val="004950FE"/>
    <w:rsid w:val="00495912"/>
    <w:rsid w:val="00496488"/>
    <w:rsid w:val="0049672E"/>
    <w:rsid w:val="00497400"/>
    <w:rsid w:val="004975FB"/>
    <w:rsid w:val="00497BA1"/>
    <w:rsid w:val="004A1504"/>
    <w:rsid w:val="004A3137"/>
    <w:rsid w:val="004A3385"/>
    <w:rsid w:val="004A4A05"/>
    <w:rsid w:val="004A5090"/>
    <w:rsid w:val="004A5611"/>
    <w:rsid w:val="004A5EED"/>
    <w:rsid w:val="004A7612"/>
    <w:rsid w:val="004B1B23"/>
    <w:rsid w:val="004B36FC"/>
    <w:rsid w:val="004B3F2E"/>
    <w:rsid w:val="004B49EE"/>
    <w:rsid w:val="004B4B7E"/>
    <w:rsid w:val="004B52F0"/>
    <w:rsid w:val="004B62A5"/>
    <w:rsid w:val="004B64B6"/>
    <w:rsid w:val="004B683A"/>
    <w:rsid w:val="004C11BF"/>
    <w:rsid w:val="004C21BA"/>
    <w:rsid w:val="004C2694"/>
    <w:rsid w:val="004C2B64"/>
    <w:rsid w:val="004C2EC7"/>
    <w:rsid w:val="004C2EF7"/>
    <w:rsid w:val="004D07CF"/>
    <w:rsid w:val="004D0AC2"/>
    <w:rsid w:val="004D2837"/>
    <w:rsid w:val="004D4528"/>
    <w:rsid w:val="004D5491"/>
    <w:rsid w:val="004D6C61"/>
    <w:rsid w:val="004E0050"/>
    <w:rsid w:val="004E08EE"/>
    <w:rsid w:val="004E1C90"/>
    <w:rsid w:val="004E24FE"/>
    <w:rsid w:val="004E2BA6"/>
    <w:rsid w:val="004E3832"/>
    <w:rsid w:val="004E5365"/>
    <w:rsid w:val="004E68BA"/>
    <w:rsid w:val="004E7E1C"/>
    <w:rsid w:val="004F2001"/>
    <w:rsid w:val="004F35B8"/>
    <w:rsid w:val="004F40A4"/>
    <w:rsid w:val="004F579E"/>
    <w:rsid w:val="004F6DDF"/>
    <w:rsid w:val="004F6DF8"/>
    <w:rsid w:val="004F7C96"/>
    <w:rsid w:val="004F7F42"/>
    <w:rsid w:val="00501E0E"/>
    <w:rsid w:val="0050297D"/>
    <w:rsid w:val="00502F85"/>
    <w:rsid w:val="00505C3D"/>
    <w:rsid w:val="005062C9"/>
    <w:rsid w:val="00507C0A"/>
    <w:rsid w:val="0051067F"/>
    <w:rsid w:val="00513197"/>
    <w:rsid w:val="005138E5"/>
    <w:rsid w:val="00513F9A"/>
    <w:rsid w:val="005141D3"/>
    <w:rsid w:val="0051452A"/>
    <w:rsid w:val="00516D15"/>
    <w:rsid w:val="00517895"/>
    <w:rsid w:val="005209A7"/>
    <w:rsid w:val="00522F8F"/>
    <w:rsid w:val="00523B37"/>
    <w:rsid w:val="0052428D"/>
    <w:rsid w:val="005244B8"/>
    <w:rsid w:val="005250AD"/>
    <w:rsid w:val="00525D88"/>
    <w:rsid w:val="005261E8"/>
    <w:rsid w:val="00527A33"/>
    <w:rsid w:val="00530219"/>
    <w:rsid w:val="0053215A"/>
    <w:rsid w:val="00532ACB"/>
    <w:rsid w:val="00536165"/>
    <w:rsid w:val="00537235"/>
    <w:rsid w:val="005373E0"/>
    <w:rsid w:val="00537F80"/>
    <w:rsid w:val="00541233"/>
    <w:rsid w:val="005413FD"/>
    <w:rsid w:val="005426CC"/>
    <w:rsid w:val="00543470"/>
    <w:rsid w:val="005434C7"/>
    <w:rsid w:val="00544206"/>
    <w:rsid w:val="00545825"/>
    <w:rsid w:val="00547B28"/>
    <w:rsid w:val="00550CFD"/>
    <w:rsid w:val="00551CF2"/>
    <w:rsid w:val="005530F5"/>
    <w:rsid w:val="0055346E"/>
    <w:rsid w:val="0055676F"/>
    <w:rsid w:val="0055678E"/>
    <w:rsid w:val="00557D0C"/>
    <w:rsid w:val="005604CD"/>
    <w:rsid w:val="00560504"/>
    <w:rsid w:val="00564583"/>
    <w:rsid w:val="0056516C"/>
    <w:rsid w:val="00565CCA"/>
    <w:rsid w:val="00565CD6"/>
    <w:rsid w:val="00566066"/>
    <w:rsid w:val="00567BBB"/>
    <w:rsid w:val="00570454"/>
    <w:rsid w:val="00570516"/>
    <w:rsid w:val="00574E5A"/>
    <w:rsid w:val="0057583E"/>
    <w:rsid w:val="0058176F"/>
    <w:rsid w:val="00583C5C"/>
    <w:rsid w:val="005856A1"/>
    <w:rsid w:val="00587BD0"/>
    <w:rsid w:val="005919ED"/>
    <w:rsid w:val="00592373"/>
    <w:rsid w:val="00594BED"/>
    <w:rsid w:val="005958A0"/>
    <w:rsid w:val="005A2152"/>
    <w:rsid w:val="005A21C3"/>
    <w:rsid w:val="005A3710"/>
    <w:rsid w:val="005A389C"/>
    <w:rsid w:val="005B0611"/>
    <w:rsid w:val="005B13AA"/>
    <w:rsid w:val="005B1916"/>
    <w:rsid w:val="005B3C67"/>
    <w:rsid w:val="005B458B"/>
    <w:rsid w:val="005B5006"/>
    <w:rsid w:val="005B50A0"/>
    <w:rsid w:val="005B679A"/>
    <w:rsid w:val="005C0366"/>
    <w:rsid w:val="005C0C4D"/>
    <w:rsid w:val="005C260F"/>
    <w:rsid w:val="005C372B"/>
    <w:rsid w:val="005C41E9"/>
    <w:rsid w:val="005C47CA"/>
    <w:rsid w:val="005C5C28"/>
    <w:rsid w:val="005C7157"/>
    <w:rsid w:val="005D0698"/>
    <w:rsid w:val="005D1137"/>
    <w:rsid w:val="005D2C2A"/>
    <w:rsid w:val="005D3659"/>
    <w:rsid w:val="005D54E0"/>
    <w:rsid w:val="005D5F7E"/>
    <w:rsid w:val="005D64C7"/>
    <w:rsid w:val="005D6B67"/>
    <w:rsid w:val="005D7137"/>
    <w:rsid w:val="005D78D9"/>
    <w:rsid w:val="005D790F"/>
    <w:rsid w:val="005E141C"/>
    <w:rsid w:val="005E198B"/>
    <w:rsid w:val="005E1B69"/>
    <w:rsid w:val="005E2A76"/>
    <w:rsid w:val="005E3831"/>
    <w:rsid w:val="005E3B3A"/>
    <w:rsid w:val="005E3F29"/>
    <w:rsid w:val="005E5DB0"/>
    <w:rsid w:val="005E7163"/>
    <w:rsid w:val="005F0422"/>
    <w:rsid w:val="005F3391"/>
    <w:rsid w:val="005F6545"/>
    <w:rsid w:val="005F7451"/>
    <w:rsid w:val="005F77F5"/>
    <w:rsid w:val="0060192E"/>
    <w:rsid w:val="00602F81"/>
    <w:rsid w:val="006103E7"/>
    <w:rsid w:val="0061091A"/>
    <w:rsid w:val="00610BAA"/>
    <w:rsid w:val="0061459E"/>
    <w:rsid w:val="006146D5"/>
    <w:rsid w:val="0061504E"/>
    <w:rsid w:val="006154D8"/>
    <w:rsid w:val="00616126"/>
    <w:rsid w:val="00616334"/>
    <w:rsid w:val="006168F9"/>
    <w:rsid w:val="00617652"/>
    <w:rsid w:val="00617C13"/>
    <w:rsid w:val="00620778"/>
    <w:rsid w:val="0062124E"/>
    <w:rsid w:val="00622662"/>
    <w:rsid w:val="00623042"/>
    <w:rsid w:val="00624C22"/>
    <w:rsid w:val="00625754"/>
    <w:rsid w:val="0062605F"/>
    <w:rsid w:val="00626B65"/>
    <w:rsid w:val="00626B66"/>
    <w:rsid w:val="00627629"/>
    <w:rsid w:val="0063027E"/>
    <w:rsid w:val="00630346"/>
    <w:rsid w:val="00631139"/>
    <w:rsid w:val="006318A9"/>
    <w:rsid w:val="006320B6"/>
    <w:rsid w:val="006320E5"/>
    <w:rsid w:val="0063286E"/>
    <w:rsid w:val="00632A6A"/>
    <w:rsid w:val="00633418"/>
    <w:rsid w:val="00634979"/>
    <w:rsid w:val="00642D5A"/>
    <w:rsid w:val="00643E77"/>
    <w:rsid w:val="006440C4"/>
    <w:rsid w:val="00644F40"/>
    <w:rsid w:val="00645402"/>
    <w:rsid w:val="00645DDE"/>
    <w:rsid w:val="00645EF6"/>
    <w:rsid w:val="00645F66"/>
    <w:rsid w:val="00646B54"/>
    <w:rsid w:val="006476E2"/>
    <w:rsid w:val="0065284E"/>
    <w:rsid w:val="006532D7"/>
    <w:rsid w:val="00653B78"/>
    <w:rsid w:val="006540DE"/>
    <w:rsid w:val="00654769"/>
    <w:rsid w:val="00654B3D"/>
    <w:rsid w:val="00655915"/>
    <w:rsid w:val="00660667"/>
    <w:rsid w:val="00661BFD"/>
    <w:rsid w:val="006621B3"/>
    <w:rsid w:val="006623F0"/>
    <w:rsid w:val="00663199"/>
    <w:rsid w:val="00663B25"/>
    <w:rsid w:val="00664A99"/>
    <w:rsid w:val="00665FF0"/>
    <w:rsid w:val="00666121"/>
    <w:rsid w:val="00666491"/>
    <w:rsid w:val="006666C4"/>
    <w:rsid w:val="00666AB5"/>
    <w:rsid w:val="00667C55"/>
    <w:rsid w:val="00667F32"/>
    <w:rsid w:val="006711AA"/>
    <w:rsid w:val="00671DC4"/>
    <w:rsid w:val="00672F21"/>
    <w:rsid w:val="00672F40"/>
    <w:rsid w:val="00673DCF"/>
    <w:rsid w:val="00673EB1"/>
    <w:rsid w:val="0067418B"/>
    <w:rsid w:val="0067465A"/>
    <w:rsid w:val="00675A1D"/>
    <w:rsid w:val="006760B3"/>
    <w:rsid w:val="00676DAA"/>
    <w:rsid w:val="00676EA7"/>
    <w:rsid w:val="00682457"/>
    <w:rsid w:val="006825D4"/>
    <w:rsid w:val="006846F3"/>
    <w:rsid w:val="00684C73"/>
    <w:rsid w:val="006851CE"/>
    <w:rsid w:val="00686878"/>
    <w:rsid w:val="00687886"/>
    <w:rsid w:val="00692C26"/>
    <w:rsid w:val="00694588"/>
    <w:rsid w:val="0069467D"/>
    <w:rsid w:val="006978B0"/>
    <w:rsid w:val="006A0A62"/>
    <w:rsid w:val="006A0E66"/>
    <w:rsid w:val="006A1DBB"/>
    <w:rsid w:val="006A2460"/>
    <w:rsid w:val="006A4ADD"/>
    <w:rsid w:val="006A5002"/>
    <w:rsid w:val="006A5338"/>
    <w:rsid w:val="006A667E"/>
    <w:rsid w:val="006B00BF"/>
    <w:rsid w:val="006B0262"/>
    <w:rsid w:val="006B2ACA"/>
    <w:rsid w:val="006B2B47"/>
    <w:rsid w:val="006B2EA6"/>
    <w:rsid w:val="006B350C"/>
    <w:rsid w:val="006B380B"/>
    <w:rsid w:val="006B3C8F"/>
    <w:rsid w:val="006B4554"/>
    <w:rsid w:val="006B4BA5"/>
    <w:rsid w:val="006B55E3"/>
    <w:rsid w:val="006C037B"/>
    <w:rsid w:val="006C1AE1"/>
    <w:rsid w:val="006C1BB5"/>
    <w:rsid w:val="006C1FEE"/>
    <w:rsid w:val="006C264D"/>
    <w:rsid w:val="006C33AF"/>
    <w:rsid w:val="006C6887"/>
    <w:rsid w:val="006D0735"/>
    <w:rsid w:val="006D11A2"/>
    <w:rsid w:val="006D22E6"/>
    <w:rsid w:val="006D2355"/>
    <w:rsid w:val="006D2BF9"/>
    <w:rsid w:val="006D3786"/>
    <w:rsid w:val="006D477D"/>
    <w:rsid w:val="006D76B5"/>
    <w:rsid w:val="006D77EE"/>
    <w:rsid w:val="006D7B6F"/>
    <w:rsid w:val="006E15E0"/>
    <w:rsid w:val="006E1B9A"/>
    <w:rsid w:val="006E22F3"/>
    <w:rsid w:val="006E2D0C"/>
    <w:rsid w:val="006E43D5"/>
    <w:rsid w:val="006E476D"/>
    <w:rsid w:val="006E5AF9"/>
    <w:rsid w:val="006E5C06"/>
    <w:rsid w:val="006E5DDA"/>
    <w:rsid w:val="006E6897"/>
    <w:rsid w:val="006E7835"/>
    <w:rsid w:val="006F1F63"/>
    <w:rsid w:val="006F3652"/>
    <w:rsid w:val="006F41D5"/>
    <w:rsid w:val="006F49F3"/>
    <w:rsid w:val="006F588F"/>
    <w:rsid w:val="00702BFE"/>
    <w:rsid w:val="007074E7"/>
    <w:rsid w:val="00712687"/>
    <w:rsid w:val="0071268C"/>
    <w:rsid w:val="007126A0"/>
    <w:rsid w:val="00714634"/>
    <w:rsid w:val="00716155"/>
    <w:rsid w:val="00716183"/>
    <w:rsid w:val="007207B4"/>
    <w:rsid w:val="00721B93"/>
    <w:rsid w:val="00721E52"/>
    <w:rsid w:val="00722F32"/>
    <w:rsid w:val="00723139"/>
    <w:rsid w:val="0072319F"/>
    <w:rsid w:val="007232BA"/>
    <w:rsid w:val="00723DD2"/>
    <w:rsid w:val="00725219"/>
    <w:rsid w:val="00725425"/>
    <w:rsid w:val="00726A85"/>
    <w:rsid w:val="00727E66"/>
    <w:rsid w:val="0073006F"/>
    <w:rsid w:val="00730616"/>
    <w:rsid w:val="00730F29"/>
    <w:rsid w:val="00731AD8"/>
    <w:rsid w:val="007320E3"/>
    <w:rsid w:val="00732506"/>
    <w:rsid w:val="007326BF"/>
    <w:rsid w:val="00732FF4"/>
    <w:rsid w:val="00734A35"/>
    <w:rsid w:val="00735662"/>
    <w:rsid w:val="007357E3"/>
    <w:rsid w:val="007363EB"/>
    <w:rsid w:val="007368D4"/>
    <w:rsid w:val="00737363"/>
    <w:rsid w:val="00737EE2"/>
    <w:rsid w:val="00741E44"/>
    <w:rsid w:val="00744860"/>
    <w:rsid w:val="007451D6"/>
    <w:rsid w:val="00745CC7"/>
    <w:rsid w:val="007460D4"/>
    <w:rsid w:val="00750702"/>
    <w:rsid w:val="007515E6"/>
    <w:rsid w:val="00751617"/>
    <w:rsid w:val="00751855"/>
    <w:rsid w:val="00752C1F"/>
    <w:rsid w:val="0075318C"/>
    <w:rsid w:val="00761587"/>
    <w:rsid w:val="00761E84"/>
    <w:rsid w:val="0076262D"/>
    <w:rsid w:val="00762B2C"/>
    <w:rsid w:val="007635FD"/>
    <w:rsid w:val="00763C86"/>
    <w:rsid w:val="007654B0"/>
    <w:rsid w:val="00767C7B"/>
    <w:rsid w:val="0077335B"/>
    <w:rsid w:val="007738FD"/>
    <w:rsid w:val="00775D72"/>
    <w:rsid w:val="00776057"/>
    <w:rsid w:val="007765A0"/>
    <w:rsid w:val="0077735C"/>
    <w:rsid w:val="00781FF5"/>
    <w:rsid w:val="00783A94"/>
    <w:rsid w:val="00783E5F"/>
    <w:rsid w:val="00785449"/>
    <w:rsid w:val="007866DB"/>
    <w:rsid w:val="0078698E"/>
    <w:rsid w:val="00787F6A"/>
    <w:rsid w:val="007918C5"/>
    <w:rsid w:val="0079200F"/>
    <w:rsid w:val="007931FA"/>
    <w:rsid w:val="007A03C2"/>
    <w:rsid w:val="007A12CB"/>
    <w:rsid w:val="007A13EC"/>
    <w:rsid w:val="007A342D"/>
    <w:rsid w:val="007A538B"/>
    <w:rsid w:val="007A5ED0"/>
    <w:rsid w:val="007A7466"/>
    <w:rsid w:val="007A7CD5"/>
    <w:rsid w:val="007B0034"/>
    <w:rsid w:val="007B0A95"/>
    <w:rsid w:val="007B147E"/>
    <w:rsid w:val="007B1C81"/>
    <w:rsid w:val="007B2DB8"/>
    <w:rsid w:val="007B2F52"/>
    <w:rsid w:val="007B3AF3"/>
    <w:rsid w:val="007B4592"/>
    <w:rsid w:val="007B4686"/>
    <w:rsid w:val="007B4B1F"/>
    <w:rsid w:val="007B4D55"/>
    <w:rsid w:val="007B64EC"/>
    <w:rsid w:val="007B6C96"/>
    <w:rsid w:val="007B75F4"/>
    <w:rsid w:val="007C1131"/>
    <w:rsid w:val="007C13F8"/>
    <w:rsid w:val="007C2723"/>
    <w:rsid w:val="007C3AF2"/>
    <w:rsid w:val="007C4E31"/>
    <w:rsid w:val="007C6C50"/>
    <w:rsid w:val="007C7A16"/>
    <w:rsid w:val="007C7D4E"/>
    <w:rsid w:val="007D07D8"/>
    <w:rsid w:val="007D0F58"/>
    <w:rsid w:val="007D20C3"/>
    <w:rsid w:val="007D4594"/>
    <w:rsid w:val="007D4A7D"/>
    <w:rsid w:val="007D5794"/>
    <w:rsid w:val="007D5DA8"/>
    <w:rsid w:val="007D5F76"/>
    <w:rsid w:val="007D6EF4"/>
    <w:rsid w:val="007E09A1"/>
    <w:rsid w:val="007E1A54"/>
    <w:rsid w:val="007E1AF8"/>
    <w:rsid w:val="007E2DA9"/>
    <w:rsid w:val="007E402C"/>
    <w:rsid w:val="007E4077"/>
    <w:rsid w:val="007E4B5F"/>
    <w:rsid w:val="007E4E98"/>
    <w:rsid w:val="007E4F37"/>
    <w:rsid w:val="007E54AF"/>
    <w:rsid w:val="007E66C0"/>
    <w:rsid w:val="007F057B"/>
    <w:rsid w:val="007F101A"/>
    <w:rsid w:val="007F1106"/>
    <w:rsid w:val="007F1120"/>
    <w:rsid w:val="007F1139"/>
    <w:rsid w:val="007F1F3B"/>
    <w:rsid w:val="007F2D9B"/>
    <w:rsid w:val="007F36F2"/>
    <w:rsid w:val="007F41EC"/>
    <w:rsid w:val="007F4D34"/>
    <w:rsid w:val="007F5F3F"/>
    <w:rsid w:val="007F5F54"/>
    <w:rsid w:val="007F6D1D"/>
    <w:rsid w:val="007F73F0"/>
    <w:rsid w:val="00800227"/>
    <w:rsid w:val="008002D4"/>
    <w:rsid w:val="008036F6"/>
    <w:rsid w:val="008052C0"/>
    <w:rsid w:val="00805722"/>
    <w:rsid w:val="00806BF7"/>
    <w:rsid w:val="00806E72"/>
    <w:rsid w:val="00807726"/>
    <w:rsid w:val="00807B7F"/>
    <w:rsid w:val="00807BE5"/>
    <w:rsid w:val="00810C41"/>
    <w:rsid w:val="00810D10"/>
    <w:rsid w:val="00811258"/>
    <w:rsid w:val="008115DA"/>
    <w:rsid w:val="00811F91"/>
    <w:rsid w:val="00812C74"/>
    <w:rsid w:val="00813135"/>
    <w:rsid w:val="00813291"/>
    <w:rsid w:val="0081333E"/>
    <w:rsid w:val="00814421"/>
    <w:rsid w:val="008204DA"/>
    <w:rsid w:val="00823A44"/>
    <w:rsid w:val="00824177"/>
    <w:rsid w:val="00824F13"/>
    <w:rsid w:val="008254C9"/>
    <w:rsid w:val="00826702"/>
    <w:rsid w:val="00826AA2"/>
    <w:rsid w:val="008275AD"/>
    <w:rsid w:val="008303FA"/>
    <w:rsid w:val="00831F87"/>
    <w:rsid w:val="00833A22"/>
    <w:rsid w:val="00834866"/>
    <w:rsid w:val="0083593D"/>
    <w:rsid w:val="0083642E"/>
    <w:rsid w:val="00836F03"/>
    <w:rsid w:val="00840A83"/>
    <w:rsid w:val="00840EF9"/>
    <w:rsid w:val="0084234D"/>
    <w:rsid w:val="008438EE"/>
    <w:rsid w:val="008443F6"/>
    <w:rsid w:val="0084503F"/>
    <w:rsid w:val="00845AF0"/>
    <w:rsid w:val="008477AF"/>
    <w:rsid w:val="00847AC4"/>
    <w:rsid w:val="00847EF7"/>
    <w:rsid w:val="00850E71"/>
    <w:rsid w:val="00851A1E"/>
    <w:rsid w:val="008525EA"/>
    <w:rsid w:val="008527A6"/>
    <w:rsid w:val="00854015"/>
    <w:rsid w:val="008544E3"/>
    <w:rsid w:val="00854DAF"/>
    <w:rsid w:val="00855262"/>
    <w:rsid w:val="00856356"/>
    <w:rsid w:val="00856B0D"/>
    <w:rsid w:val="008617B9"/>
    <w:rsid w:val="008625C4"/>
    <w:rsid w:val="00863173"/>
    <w:rsid w:val="00864BB3"/>
    <w:rsid w:val="00866750"/>
    <w:rsid w:val="0086742F"/>
    <w:rsid w:val="008703F9"/>
    <w:rsid w:val="0087049E"/>
    <w:rsid w:val="00871270"/>
    <w:rsid w:val="008720FC"/>
    <w:rsid w:val="008725F9"/>
    <w:rsid w:val="008726DA"/>
    <w:rsid w:val="00872890"/>
    <w:rsid w:val="0087489E"/>
    <w:rsid w:val="00874ED1"/>
    <w:rsid w:val="00874FAF"/>
    <w:rsid w:val="008750E8"/>
    <w:rsid w:val="0087634C"/>
    <w:rsid w:val="0087761A"/>
    <w:rsid w:val="008817C9"/>
    <w:rsid w:val="0088191F"/>
    <w:rsid w:val="00881C70"/>
    <w:rsid w:val="008820C3"/>
    <w:rsid w:val="0088220E"/>
    <w:rsid w:val="008826E0"/>
    <w:rsid w:val="008840DE"/>
    <w:rsid w:val="00886470"/>
    <w:rsid w:val="00886CAE"/>
    <w:rsid w:val="008909CD"/>
    <w:rsid w:val="0089122E"/>
    <w:rsid w:val="00893CA6"/>
    <w:rsid w:val="00894DE7"/>
    <w:rsid w:val="008955B5"/>
    <w:rsid w:val="0089690A"/>
    <w:rsid w:val="008A08D8"/>
    <w:rsid w:val="008A266D"/>
    <w:rsid w:val="008A2AB8"/>
    <w:rsid w:val="008A42DD"/>
    <w:rsid w:val="008A49C8"/>
    <w:rsid w:val="008A5987"/>
    <w:rsid w:val="008A6997"/>
    <w:rsid w:val="008B07A6"/>
    <w:rsid w:val="008B1035"/>
    <w:rsid w:val="008B21E4"/>
    <w:rsid w:val="008B3B46"/>
    <w:rsid w:val="008B4788"/>
    <w:rsid w:val="008B57E8"/>
    <w:rsid w:val="008B5E1C"/>
    <w:rsid w:val="008B60D8"/>
    <w:rsid w:val="008B6776"/>
    <w:rsid w:val="008B75C7"/>
    <w:rsid w:val="008B7D2E"/>
    <w:rsid w:val="008B7F9F"/>
    <w:rsid w:val="008C145D"/>
    <w:rsid w:val="008C2979"/>
    <w:rsid w:val="008C50D5"/>
    <w:rsid w:val="008C615E"/>
    <w:rsid w:val="008C68EA"/>
    <w:rsid w:val="008C7389"/>
    <w:rsid w:val="008C7FC0"/>
    <w:rsid w:val="008D0E41"/>
    <w:rsid w:val="008D1359"/>
    <w:rsid w:val="008D1563"/>
    <w:rsid w:val="008D1A0C"/>
    <w:rsid w:val="008D2F7F"/>
    <w:rsid w:val="008D3260"/>
    <w:rsid w:val="008D3568"/>
    <w:rsid w:val="008D522E"/>
    <w:rsid w:val="008D5703"/>
    <w:rsid w:val="008D7231"/>
    <w:rsid w:val="008E052F"/>
    <w:rsid w:val="008E0A34"/>
    <w:rsid w:val="008E1567"/>
    <w:rsid w:val="008E1D73"/>
    <w:rsid w:val="008E26BF"/>
    <w:rsid w:val="008E3B22"/>
    <w:rsid w:val="008E5996"/>
    <w:rsid w:val="008E6F3B"/>
    <w:rsid w:val="008E7407"/>
    <w:rsid w:val="008F10AF"/>
    <w:rsid w:val="008F37CC"/>
    <w:rsid w:val="008F61B5"/>
    <w:rsid w:val="009001AC"/>
    <w:rsid w:val="00900615"/>
    <w:rsid w:val="0090115A"/>
    <w:rsid w:val="00902227"/>
    <w:rsid w:val="0090263E"/>
    <w:rsid w:val="00902A13"/>
    <w:rsid w:val="00904D26"/>
    <w:rsid w:val="0090523F"/>
    <w:rsid w:val="009067A1"/>
    <w:rsid w:val="0091025C"/>
    <w:rsid w:val="009103FA"/>
    <w:rsid w:val="009107BA"/>
    <w:rsid w:val="00912015"/>
    <w:rsid w:val="00913C0B"/>
    <w:rsid w:val="0091488E"/>
    <w:rsid w:val="00914F23"/>
    <w:rsid w:val="00915292"/>
    <w:rsid w:val="00916456"/>
    <w:rsid w:val="00917CDF"/>
    <w:rsid w:val="00917F1D"/>
    <w:rsid w:val="009215A1"/>
    <w:rsid w:val="00921F67"/>
    <w:rsid w:val="00922AD2"/>
    <w:rsid w:val="009238DC"/>
    <w:rsid w:val="00923D8E"/>
    <w:rsid w:val="00925277"/>
    <w:rsid w:val="00926091"/>
    <w:rsid w:val="009263D8"/>
    <w:rsid w:val="00931FC2"/>
    <w:rsid w:val="009335C1"/>
    <w:rsid w:val="00933B50"/>
    <w:rsid w:val="00934363"/>
    <w:rsid w:val="00935002"/>
    <w:rsid w:val="00936057"/>
    <w:rsid w:val="0093711F"/>
    <w:rsid w:val="00937451"/>
    <w:rsid w:val="009377DA"/>
    <w:rsid w:val="00940567"/>
    <w:rsid w:val="00941034"/>
    <w:rsid w:val="0094191F"/>
    <w:rsid w:val="00942341"/>
    <w:rsid w:val="009434E4"/>
    <w:rsid w:val="00943D72"/>
    <w:rsid w:val="00944A90"/>
    <w:rsid w:val="00946288"/>
    <w:rsid w:val="0095027C"/>
    <w:rsid w:val="0095039F"/>
    <w:rsid w:val="00951379"/>
    <w:rsid w:val="00952506"/>
    <w:rsid w:val="00953168"/>
    <w:rsid w:val="00953983"/>
    <w:rsid w:val="00953D85"/>
    <w:rsid w:val="009541B1"/>
    <w:rsid w:val="00956D92"/>
    <w:rsid w:val="009612E8"/>
    <w:rsid w:val="00963354"/>
    <w:rsid w:val="0096361A"/>
    <w:rsid w:val="00963706"/>
    <w:rsid w:val="00963E82"/>
    <w:rsid w:val="00964112"/>
    <w:rsid w:val="009654CB"/>
    <w:rsid w:val="0096551B"/>
    <w:rsid w:val="009656C4"/>
    <w:rsid w:val="00965BB7"/>
    <w:rsid w:val="00965E96"/>
    <w:rsid w:val="00966F4D"/>
    <w:rsid w:val="009675BA"/>
    <w:rsid w:val="00971D88"/>
    <w:rsid w:val="00974AEF"/>
    <w:rsid w:val="0097538D"/>
    <w:rsid w:val="00976928"/>
    <w:rsid w:val="009777F0"/>
    <w:rsid w:val="00977B04"/>
    <w:rsid w:val="009808BF"/>
    <w:rsid w:val="00982954"/>
    <w:rsid w:val="00984685"/>
    <w:rsid w:val="0098499B"/>
    <w:rsid w:val="00985614"/>
    <w:rsid w:val="00987CF5"/>
    <w:rsid w:val="00990208"/>
    <w:rsid w:val="0099094B"/>
    <w:rsid w:val="009910DE"/>
    <w:rsid w:val="00991547"/>
    <w:rsid w:val="0099198E"/>
    <w:rsid w:val="009925BE"/>
    <w:rsid w:val="009925EA"/>
    <w:rsid w:val="00993581"/>
    <w:rsid w:val="00996059"/>
    <w:rsid w:val="00996B74"/>
    <w:rsid w:val="00996D9E"/>
    <w:rsid w:val="009A0371"/>
    <w:rsid w:val="009A106D"/>
    <w:rsid w:val="009A2807"/>
    <w:rsid w:val="009A30A3"/>
    <w:rsid w:val="009A4822"/>
    <w:rsid w:val="009A4CBA"/>
    <w:rsid w:val="009A793F"/>
    <w:rsid w:val="009B0C09"/>
    <w:rsid w:val="009B1334"/>
    <w:rsid w:val="009B1EE1"/>
    <w:rsid w:val="009B2365"/>
    <w:rsid w:val="009B44AB"/>
    <w:rsid w:val="009B46C8"/>
    <w:rsid w:val="009B5439"/>
    <w:rsid w:val="009B5C97"/>
    <w:rsid w:val="009B662B"/>
    <w:rsid w:val="009B66E5"/>
    <w:rsid w:val="009B6DBE"/>
    <w:rsid w:val="009B74F8"/>
    <w:rsid w:val="009B7F7D"/>
    <w:rsid w:val="009C04BB"/>
    <w:rsid w:val="009C04E2"/>
    <w:rsid w:val="009C29DB"/>
    <w:rsid w:val="009C2B7F"/>
    <w:rsid w:val="009C2D9C"/>
    <w:rsid w:val="009C4AF8"/>
    <w:rsid w:val="009C4BF7"/>
    <w:rsid w:val="009C6700"/>
    <w:rsid w:val="009C6A56"/>
    <w:rsid w:val="009C77B1"/>
    <w:rsid w:val="009D0502"/>
    <w:rsid w:val="009D0ECD"/>
    <w:rsid w:val="009D11F9"/>
    <w:rsid w:val="009D124E"/>
    <w:rsid w:val="009D2207"/>
    <w:rsid w:val="009D3B21"/>
    <w:rsid w:val="009D659E"/>
    <w:rsid w:val="009D6FC8"/>
    <w:rsid w:val="009D75D9"/>
    <w:rsid w:val="009D762D"/>
    <w:rsid w:val="009E1203"/>
    <w:rsid w:val="009E3AA2"/>
    <w:rsid w:val="009E3E43"/>
    <w:rsid w:val="009E6097"/>
    <w:rsid w:val="009F0C5A"/>
    <w:rsid w:val="009F120D"/>
    <w:rsid w:val="009F2932"/>
    <w:rsid w:val="009F300C"/>
    <w:rsid w:val="009F3A70"/>
    <w:rsid w:val="009F4A75"/>
    <w:rsid w:val="009F5E9F"/>
    <w:rsid w:val="00A007D2"/>
    <w:rsid w:val="00A02407"/>
    <w:rsid w:val="00A02C0C"/>
    <w:rsid w:val="00A02C87"/>
    <w:rsid w:val="00A02FD2"/>
    <w:rsid w:val="00A032C3"/>
    <w:rsid w:val="00A03F60"/>
    <w:rsid w:val="00A04A22"/>
    <w:rsid w:val="00A0551D"/>
    <w:rsid w:val="00A05672"/>
    <w:rsid w:val="00A07601"/>
    <w:rsid w:val="00A117F2"/>
    <w:rsid w:val="00A14515"/>
    <w:rsid w:val="00A156D2"/>
    <w:rsid w:val="00A16936"/>
    <w:rsid w:val="00A20A2A"/>
    <w:rsid w:val="00A220F8"/>
    <w:rsid w:val="00A239D4"/>
    <w:rsid w:val="00A24BA8"/>
    <w:rsid w:val="00A255FE"/>
    <w:rsid w:val="00A318DD"/>
    <w:rsid w:val="00A3263F"/>
    <w:rsid w:val="00A32C87"/>
    <w:rsid w:val="00A33739"/>
    <w:rsid w:val="00A3564E"/>
    <w:rsid w:val="00A400F7"/>
    <w:rsid w:val="00A404E6"/>
    <w:rsid w:val="00A4347E"/>
    <w:rsid w:val="00A435AE"/>
    <w:rsid w:val="00A44742"/>
    <w:rsid w:val="00A44C2F"/>
    <w:rsid w:val="00A45B28"/>
    <w:rsid w:val="00A46001"/>
    <w:rsid w:val="00A47CB6"/>
    <w:rsid w:val="00A50A17"/>
    <w:rsid w:val="00A50A88"/>
    <w:rsid w:val="00A5157A"/>
    <w:rsid w:val="00A5370B"/>
    <w:rsid w:val="00A54D3A"/>
    <w:rsid w:val="00A56F8F"/>
    <w:rsid w:val="00A61366"/>
    <w:rsid w:val="00A615C8"/>
    <w:rsid w:val="00A61D2F"/>
    <w:rsid w:val="00A642FB"/>
    <w:rsid w:val="00A665C3"/>
    <w:rsid w:val="00A66A16"/>
    <w:rsid w:val="00A705B0"/>
    <w:rsid w:val="00A70A2F"/>
    <w:rsid w:val="00A715D2"/>
    <w:rsid w:val="00A71CC9"/>
    <w:rsid w:val="00A72295"/>
    <w:rsid w:val="00A72D99"/>
    <w:rsid w:val="00A733ED"/>
    <w:rsid w:val="00A75FBB"/>
    <w:rsid w:val="00A77091"/>
    <w:rsid w:val="00A7754C"/>
    <w:rsid w:val="00A77584"/>
    <w:rsid w:val="00A81B0E"/>
    <w:rsid w:val="00A81DC4"/>
    <w:rsid w:val="00A82558"/>
    <w:rsid w:val="00A8303B"/>
    <w:rsid w:val="00A8411E"/>
    <w:rsid w:val="00A8465C"/>
    <w:rsid w:val="00A8472E"/>
    <w:rsid w:val="00A84C1A"/>
    <w:rsid w:val="00A85BB8"/>
    <w:rsid w:val="00A864B0"/>
    <w:rsid w:val="00A87104"/>
    <w:rsid w:val="00A87A36"/>
    <w:rsid w:val="00A909D5"/>
    <w:rsid w:val="00A91433"/>
    <w:rsid w:val="00A93241"/>
    <w:rsid w:val="00A9403F"/>
    <w:rsid w:val="00A9484A"/>
    <w:rsid w:val="00A95B64"/>
    <w:rsid w:val="00A966CA"/>
    <w:rsid w:val="00A9742B"/>
    <w:rsid w:val="00A97C1F"/>
    <w:rsid w:val="00AA08FF"/>
    <w:rsid w:val="00AA1BE5"/>
    <w:rsid w:val="00AA384F"/>
    <w:rsid w:val="00AA5222"/>
    <w:rsid w:val="00AA6274"/>
    <w:rsid w:val="00AA6D4A"/>
    <w:rsid w:val="00AA7786"/>
    <w:rsid w:val="00AB08F0"/>
    <w:rsid w:val="00AB09C9"/>
    <w:rsid w:val="00AB11D4"/>
    <w:rsid w:val="00AB3248"/>
    <w:rsid w:val="00AB6C40"/>
    <w:rsid w:val="00AB6D1B"/>
    <w:rsid w:val="00AB791E"/>
    <w:rsid w:val="00AC0901"/>
    <w:rsid w:val="00AC0AF8"/>
    <w:rsid w:val="00AC1731"/>
    <w:rsid w:val="00AC189B"/>
    <w:rsid w:val="00AC3B58"/>
    <w:rsid w:val="00AC6C01"/>
    <w:rsid w:val="00AC7D6F"/>
    <w:rsid w:val="00AD36E8"/>
    <w:rsid w:val="00AD3E9C"/>
    <w:rsid w:val="00AD4266"/>
    <w:rsid w:val="00AD4306"/>
    <w:rsid w:val="00AD43EC"/>
    <w:rsid w:val="00AD44EC"/>
    <w:rsid w:val="00AD5508"/>
    <w:rsid w:val="00AD68C5"/>
    <w:rsid w:val="00AE08A0"/>
    <w:rsid w:val="00AE0F43"/>
    <w:rsid w:val="00AE119D"/>
    <w:rsid w:val="00AE3217"/>
    <w:rsid w:val="00AE3250"/>
    <w:rsid w:val="00AE51FD"/>
    <w:rsid w:val="00AE5D5B"/>
    <w:rsid w:val="00AE643F"/>
    <w:rsid w:val="00AE66A9"/>
    <w:rsid w:val="00AE721F"/>
    <w:rsid w:val="00AF10BF"/>
    <w:rsid w:val="00AF128E"/>
    <w:rsid w:val="00AF2884"/>
    <w:rsid w:val="00AF293D"/>
    <w:rsid w:val="00AF2DB0"/>
    <w:rsid w:val="00AF3A48"/>
    <w:rsid w:val="00AF6812"/>
    <w:rsid w:val="00AF7B1A"/>
    <w:rsid w:val="00B0094B"/>
    <w:rsid w:val="00B00E56"/>
    <w:rsid w:val="00B013B1"/>
    <w:rsid w:val="00B016F4"/>
    <w:rsid w:val="00B01984"/>
    <w:rsid w:val="00B01C30"/>
    <w:rsid w:val="00B01C82"/>
    <w:rsid w:val="00B01E3B"/>
    <w:rsid w:val="00B022EE"/>
    <w:rsid w:val="00B02C38"/>
    <w:rsid w:val="00B03353"/>
    <w:rsid w:val="00B03569"/>
    <w:rsid w:val="00B0444C"/>
    <w:rsid w:val="00B05323"/>
    <w:rsid w:val="00B05C43"/>
    <w:rsid w:val="00B06BF2"/>
    <w:rsid w:val="00B110CB"/>
    <w:rsid w:val="00B1471A"/>
    <w:rsid w:val="00B147CD"/>
    <w:rsid w:val="00B14F1B"/>
    <w:rsid w:val="00B1563E"/>
    <w:rsid w:val="00B169AB"/>
    <w:rsid w:val="00B17578"/>
    <w:rsid w:val="00B20D6A"/>
    <w:rsid w:val="00B2498A"/>
    <w:rsid w:val="00B24C24"/>
    <w:rsid w:val="00B26127"/>
    <w:rsid w:val="00B27585"/>
    <w:rsid w:val="00B2772B"/>
    <w:rsid w:val="00B27A4B"/>
    <w:rsid w:val="00B304F4"/>
    <w:rsid w:val="00B30C6B"/>
    <w:rsid w:val="00B35583"/>
    <w:rsid w:val="00B35742"/>
    <w:rsid w:val="00B35CBF"/>
    <w:rsid w:val="00B36A06"/>
    <w:rsid w:val="00B37227"/>
    <w:rsid w:val="00B37307"/>
    <w:rsid w:val="00B37975"/>
    <w:rsid w:val="00B418FC"/>
    <w:rsid w:val="00B41B49"/>
    <w:rsid w:val="00B41F08"/>
    <w:rsid w:val="00B42080"/>
    <w:rsid w:val="00B42730"/>
    <w:rsid w:val="00B42A46"/>
    <w:rsid w:val="00B43268"/>
    <w:rsid w:val="00B444EB"/>
    <w:rsid w:val="00B44539"/>
    <w:rsid w:val="00B4472E"/>
    <w:rsid w:val="00B448FE"/>
    <w:rsid w:val="00B453B0"/>
    <w:rsid w:val="00B45CCA"/>
    <w:rsid w:val="00B46ADE"/>
    <w:rsid w:val="00B471A6"/>
    <w:rsid w:val="00B473AF"/>
    <w:rsid w:val="00B50D63"/>
    <w:rsid w:val="00B5137A"/>
    <w:rsid w:val="00B51B91"/>
    <w:rsid w:val="00B535BF"/>
    <w:rsid w:val="00B5397B"/>
    <w:rsid w:val="00B54BDC"/>
    <w:rsid w:val="00B551FE"/>
    <w:rsid w:val="00B5563C"/>
    <w:rsid w:val="00B60437"/>
    <w:rsid w:val="00B6057A"/>
    <w:rsid w:val="00B6068A"/>
    <w:rsid w:val="00B606AB"/>
    <w:rsid w:val="00B669B1"/>
    <w:rsid w:val="00B66C1F"/>
    <w:rsid w:val="00B70EB9"/>
    <w:rsid w:val="00B71BB8"/>
    <w:rsid w:val="00B74801"/>
    <w:rsid w:val="00B7598E"/>
    <w:rsid w:val="00B75BF4"/>
    <w:rsid w:val="00B75D43"/>
    <w:rsid w:val="00B77B94"/>
    <w:rsid w:val="00B806C0"/>
    <w:rsid w:val="00B810D7"/>
    <w:rsid w:val="00B81A4A"/>
    <w:rsid w:val="00B8233D"/>
    <w:rsid w:val="00B84118"/>
    <w:rsid w:val="00B855AE"/>
    <w:rsid w:val="00B85AE7"/>
    <w:rsid w:val="00B85F32"/>
    <w:rsid w:val="00B8624D"/>
    <w:rsid w:val="00B86473"/>
    <w:rsid w:val="00B866B1"/>
    <w:rsid w:val="00B86714"/>
    <w:rsid w:val="00B876E6"/>
    <w:rsid w:val="00B8789B"/>
    <w:rsid w:val="00B87E81"/>
    <w:rsid w:val="00B87ECB"/>
    <w:rsid w:val="00B90D18"/>
    <w:rsid w:val="00B9272A"/>
    <w:rsid w:val="00B959BA"/>
    <w:rsid w:val="00B959FF"/>
    <w:rsid w:val="00B97067"/>
    <w:rsid w:val="00B97282"/>
    <w:rsid w:val="00B978A1"/>
    <w:rsid w:val="00BA09B4"/>
    <w:rsid w:val="00BA0A27"/>
    <w:rsid w:val="00BA1D5D"/>
    <w:rsid w:val="00BA1F73"/>
    <w:rsid w:val="00BA255E"/>
    <w:rsid w:val="00BA6F6F"/>
    <w:rsid w:val="00BB2702"/>
    <w:rsid w:val="00BB2726"/>
    <w:rsid w:val="00BB33ED"/>
    <w:rsid w:val="00BB442C"/>
    <w:rsid w:val="00BB50DD"/>
    <w:rsid w:val="00BB579B"/>
    <w:rsid w:val="00BB5A37"/>
    <w:rsid w:val="00BB6900"/>
    <w:rsid w:val="00BB6DB1"/>
    <w:rsid w:val="00BC0D1B"/>
    <w:rsid w:val="00BC2291"/>
    <w:rsid w:val="00BC5331"/>
    <w:rsid w:val="00BC7406"/>
    <w:rsid w:val="00BC773E"/>
    <w:rsid w:val="00BD02E2"/>
    <w:rsid w:val="00BD0977"/>
    <w:rsid w:val="00BD324E"/>
    <w:rsid w:val="00BD4041"/>
    <w:rsid w:val="00BD552C"/>
    <w:rsid w:val="00BD58A6"/>
    <w:rsid w:val="00BD5B61"/>
    <w:rsid w:val="00BD5CDB"/>
    <w:rsid w:val="00BD5E9A"/>
    <w:rsid w:val="00BD7674"/>
    <w:rsid w:val="00BE0E8D"/>
    <w:rsid w:val="00BE5544"/>
    <w:rsid w:val="00BE61A3"/>
    <w:rsid w:val="00BE661E"/>
    <w:rsid w:val="00BE7EBB"/>
    <w:rsid w:val="00BF0E43"/>
    <w:rsid w:val="00BF14A1"/>
    <w:rsid w:val="00BF2424"/>
    <w:rsid w:val="00BF2BB7"/>
    <w:rsid w:val="00BF344D"/>
    <w:rsid w:val="00BF4899"/>
    <w:rsid w:val="00BF4D95"/>
    <w:rsid w:val="00BF6E92"/>
    <w:rsid w:val="00BF759D"/>
    <w:rsid w:val="00BF7652"/>
    <w:rsid w:val="00C008C1"/>
    <w:rsid w:val="00C0160C"/>
    <w:rsid w:val="00C0221A"/>
    <w:rsid w:val="00C04185"/>
    <w:rsid w:val="00C041F6"/>
    <w:rsid w:val="00C05235"/>
    <w:rsid w:val="00C106C3"/>
    <w:rsid w:val="00C1191F"/>
    <w:rsid w:val="00C128BD"/>
    <w:rsid w:val="00C12AB5"/>
    <w:rsid w:val="00C16741"/>
    <w:rsid w:val="00C20967"/>
    <w:rsid w:val="00C212D6"/>
    <w:rsid w:val="00C22616"/>
    <w:rsid w:val="00C26E26"/>
    <w:rsid w:val="00C274AC"/>
    <w:rsid w:val="00C3540F"/>
    <w:rsid w:val="00C363BC"/>
    <w:rsid w:val="00C37AAE"/>
    <w:rsid w:val="00C41C14"/>
    <w:rsid w:val="00C41D00"/>
    <w:rsid w:val="00C41D36"/>
    <w:rsid w:val="00C41E55"/>
    <w:rsid w:val="00C445FE"/>
    <w:rsid w:val="00C44AF2"/>
    <w:rsid w:val="00C44F1A"/>
    <w:rsid w:val="00C473DF"/>
    <w:rsid w:val="00C47667"/>
    <w:rsid w:val="00C47F41"/>
    <w:rsid w:val="00C501B8"/>
    <w:rsid w:val="00C5095B"/>
    <w:rsid w:val="00C50A2E"/>
    <w:rsid w:val="00C51A8D"/>
    <w:rsid w:val="00C51C2B"/>
    <w:rsid w:val="00C52944"/>
    <w:rsid w:val="00C52A7A"/>
    <w:rsid w:val="00C53094"/>
    <w:rsid w:val="00C532C9"/>
    <w:rsid w:val="00C53918"/>
    <w:rsid w:val="00C53DFD"/>
    <w:rsid w:val="00C54E5B"/>
    <w:rsid w:val="00C5609A"/>
    <w:rsid w:val="00C57511"/>
    <w:rsid w:val="00C60CA1"/>
    <w:rsid w:val="00C61C4B"/>
    <w:rsid w:val="00C62E7B"/>
    <w:rsid w:val="00C63821"/>
    <w:rsid w:val="00C65963"/>
    <w:rsid w:val="00C66572"/>
    <w:rsid w:val="00C667BA"/>
    <w:rsid w:val="00C66C78"/>
    <w:rsid w:val="00C67504"/>
    <w:rsid w:val="00C67AF5"/>
    <w:rsid w:val="00C67C0D"/>
    <w:rsid w:val="00C67E35"/>
    <w:rsid w:val="00C705BC"/>
    <w:rsid w:val="00C70901"/>
    <w:rsid w:val="00C70E48"/>
    <w:rsid w:val="00C72C51"/>
    <w:rsid w:val="00C735E3"/>
    <w:rsid w:val="00C73DF9"/>
    <w:rsid w:val="00C7415A"/>
    <w:rsid w:val="00C76800"/>
    <w:rsid w:val="00C76947"/>
    <w:rsid w:val="00C76E69"/>
    <w:rsid w:val="00C77439"/>
    <w:rsid w:val="00C775BD"/>
    <w:rsid w:val="00C812A5"/>
    <w:rsid w:val="00C82B2A"/>
    <w:rsid w:val="00C83597"/>
    <w:rsid w:val="00C84D15"/>
    <w:rsid w:val="00C867CB"/>
    <w:rsid w:val="00C87D47"/>
    <w:rsid w:val="00C9022B"/>
    <w:rsid w:val="00C9065E"/>
    <w:rsid w:val="00C90767"/>
    <w:rsid w:val="00C912B4"/>
    <w:rsid w:val="00C923A4"/>
    <w:rsid w:val="00C945DD"/>
    <w:rsid w:val="00C950D6"/>
    <w:rsid w:val="00C95338"/>
    <w:rsid w:val="00C95A3F"/>
    <w:rsid w:val="00C960E1"/>
    <w:rsid w:val="00C9636C"/>
    <w:rsid w:val="00CA092D"/>
    <w:rsid w:val="00CA0ADB"/>
    <w:rsid w:val="00CA50ED"/>
    <w:rsid w:val="00CA754F"/>
    <w:rsid w:val="00CA7AD2"/>
    <w:rsid w:val="00CB0E03"/>
    <w:rsid w:val="00CB128F"/>
    <w:rsid w:val="00CB1FB7"/>
    <w:rsid w:val="00CB2C5E"/>
    <w:rsid w:val="00CB368C"/>
    <w:rsid w:val="00CB36A2"/>
    <w:rsid w:val="00CB4750"/>
    <w:rsid w:val="00CB7997"/>
    <w:rsid w:val="00CC0476"/>
    <w:rsid w:val="00CC047F"/>
    <w:rsid w:val="00CC152A"/>
    <w:rsid w:val="00CC1647"/>
    <w:rsid w:val="00CC1ABC"/>
    <w:rsid w:val="00CC215C"/>
    <w:rsid w:val="00CC3CED"/>
    <w:rsid w:val="00CC4D71"/>
    <w:rsid w:val="00CC69EA"/>
    <w:rsid w:val="00CD07C5"/>
    <w:rsid w:val="00CD37F7"/>
    <w:rsid w:val="00CD40C5"/>
    <w:rsid w:val="00CE1B33"/>
    <w:rsid w:val="00CE1EC7"/>
    <w:rsid w:val="00CE27C8"/>
    <w:rsid w:val="00CE2F45"/>
    <w:rsid w:val="00CE3413"/>
    <w:rsid w:val="00CE47D1"/>
    <w:rsid w:val="00CE4DBD"/>
    <w:rsid w:val="00CE5433"/>
    <w:rsid w:val="00CE63FD"/>
    <w:rsid w:val="00CE647F"/>
    <w:rsid w:val="00CE76FA"/>
    <w:rsid w:val="00CF07D4"/>
    <w:rsid w:val="00CF130E"/>
    <w:rsid w:val="00CF1D26"/>
    <w:rsid w:val="00CF296D"/>
    <w:rsid w:val="00CF3B03"/>
    <w:rsid w:val="00CF3CBA"/>
    <w:rsid w:val="00CF7C39"/>
    <w:rsid w:val="00D006FB"/>
    <w:rsid w:val="00D00759"/>
    <w:rsid w:val="00D00CB4"/>
    <w:rsid w:val="00D02433"/>
    <w:rsid w:val="00D027C3"/>
    <w:rsid w:val="00D031D9"/>
    <w:rsid w:val="00D04C82"/>
    <w:rsid w:val="00D05141"/>
    <w:rsid w:val="00D07750"/>
    <w:rsid w:val="00D125B3"/>
    <w:rsid w:val="00D12B8F"/>
    <w:rsid w:val="00D1303B"/>
    <w:rsid w:val="00D132EE"/>
    <w:rsid w:val="00D1539D"/>
    <w:rsid w:val="00D17BE1"/>
    <w:rsid w:val="00D2368F"/>
    <w:rsid w:val="00D242CE"/>
    <w:rsid w:val="00D24D00"/>
    <w:rsid w:val="00D27378"/>
    <w:rsid w:val="00D276DB"/>
    <w:rsid w:val="00D32886"/>
    <w:rsid w:val="00D345DF"/>
    <w:rsid w:val="00D361CE"/>
    <w:rsid w:val="00D3635C"/>
    <w:rsid w:val="00D36C8E"/>
    <w:rsid w:val="00D37269"/>
    <w:rsid w:val="00D401FD"/>
    <w:rsid w:val="00D40AE8"/>
    <w:rsid w:val="00D417FD"/>
    <w:rsid w:val="00D42F7C"/>
    <w:rsid w:val="00D43163"/>
    <w:rsid w:val="00D47294"/>
    <w:rsid w:val="00D4788E"/>
    <w:rsid w:val="00D5098D"/>
    <w:rsid w:val="00D51174"/>
    <w:rsid w:val="00D521A2"/>
    <w:rsid w:val="00D523F4"/>
    <w:rsid w:val="00D526B1"/>
    <w:rsid w:val="00D55914"/>
    <w:rsid w:val="00D5644E"/>
    <w:rsid w:val="00D565AC"/>
    <w:rsid w:val="00D56B67"/>
    <w:rsid w:val="00D57E46"/>
    <w:rsid w:val="00D60855"/>
    <w:rsid w:val="00D614C2"/>
    <w:rsid w:val="00D614E0"/>
    <w:rsid w:val="00D61AD0"/>
    <w:rsid w:val="00D61CD5"/>
    <w:rsid w:val="00D622F3"/>
    <w:rsid w:val="00D6238F"/>
    <w:rsid w:val="00D62C07"/>
    <w:rsid w:val="00D62C16"/>
    <w:rsid w:val="00D6348B"/>
    <w:rsid w:val="00D64BF0"/>
    <w:rsid w:val="00D66182"/>
    <w:rsid w:val="00D668C2"/>
    <w:rsid w:val="00D66C7C"/>
    <w:rsid w:val="00D67F1D"/>
    <w:rsid w:val="00D709B0"/>
    <w:rsid w:val="00D72541"/>
    <w:rsid w:val="00D72816"/>
    <w:rsid w:val="00D72AD8"/>
    <w:rsid w:val="00D74A3D"/>
    <w:rsid w:val="00D76CE6"/>
    <w:rsid w:val="00D77F3F"/>
    <w:rsid w:val="00D8702F"/>
    <w:rsid w:val="00D876E6"/>
    <w:rsid w:val="00D87D3F"/>
    <w:rsid w:val="00D90AEE"/>
    <w:rsid w:val="00D9329E"/>
    <w:rsid w:val="00D956D7"/>
    <w:rsid w:val="00D95951"/>
    <w:rsid w:val="00D95E8E"/>
    <w:rsid w:val="00D95F93"/>
    <w:rsid w:val="00D97CDE"/>
    <w:rsid w:val="00DA069C"/>
    <w:rsid w:val="00DA31DA"/>
    <w:rsid w:val="00DA3200"/>
    <w:rsid w:val="00DA481E"/>
    <w:rsid w:val="00DA4B70"/>
    <w:rsid w:val="00DA4C5E"/>
    <w:rsid w:val="00DA6501"/>
    <w:rsid w:val="00DA6597"/>
    <w:rsid w:val="00DA795B"/>
    <w:rsid w:val="00DB07F2"/>
    <w:rsid w:val="00DB1D1F"/>
    <w:rsid w:val="00DB1ECE"/>
    <w:rsid w:val="00DB2DBE"/>
    <w:rsid w:val="00DB309F"/>
    <w:rsid w:val="00DB3271"/>
    <w:rsid w:val="00DB3CD7"/>
    <w:rsid w:val="00DB4093"/>
    <w:rsid w:val="00DB4257"/>
    <w:rsid w:val="00DB529B"/>
    <w:rsid w:val="00DB604B"/>
    <w:rsid w:val="00DB7965"/>
    <w:rsid w:val="00DC13E6"/>
    <w:rsid w:val="00DC194A"/>
    <w:rsid w:val="00DC1AF0"/>
    <w:rsid w:val="00DC1EF2"/>
    <w:rsid w:val="00DC2B41"/>
    <w:rsid w:val="00DC30AD"/>
    <w:rsid w:val="00DC3F21"/>
    <w:rsid w:val="00DC61A5"/>
    <w:rsid w:val="00DD64AD"/>
    <w:rsid w:val="00DD6C1A"/>
    <w:rsid w:val="00DE07D9"/>
    <w:rsid w:val="00DE16EE"/>
    <w:rsid w:val="00DE1A3F"/>
    <w:rsid w:val="00DE2186"/>
    <w:rsid w:val="00DE2F8D"/>
    <w:rsid w:val="00DE4BE9"/>
    <w:rsid w:val="00DE5BDD"/>
    <w:rsid w:val="00DE5E1F"/>
    <w:rsid w:val="00DE602C"/>
    <w:rsid w:val="00DE7BED"/>
    <w:rsid w:val="00DF1B24"/>
    <w:rsid w:val="00DF1EE9"/>
    <w:rsid w:val="00DF25B1"/>
    <w:rsid w:val="00DF2B23"/>
    <w:rsid w:val="00DF2DFB"/>
    <w:rsid w:val="00DF5B26"/>
    <w:rsid w:val="00DF6100"/>
    <w:rsid w:val="00DF625C"/>
    <w:rsid w:val="00DF73BF"/>
    <w:rsid w:val="00E017DC"/>
    <w:rsid w:val="00E055FF"/>
    <w:rsid w:val="00E06B2C"/>
    <w:rsid w:val="00E07C07"/>
    <w:rsid w:val="00E07F37"/>
    <w:rsid w:val="00E10EFE"/>
    <w:rsid w:val="00E11CA3"/>
    <w:rsid w:val="00E11F6D"/>
    <w:rsid w:val="00E12E74"/>
    <w:rsid w:val="00E131D9"/>
    <w:rsid w:val="00E13ABF"/>
    <w:rsid w:val="00E14445"/>
    <w:rsid w:val="00E15612"/>
    <w:rsid w:val="00E15843"/>
    <w:rsid w:val="00E15F0C"/>
    <w:rsid w:val="00E163FB"/>
    <w:rsid w:val="00E16965"/>
    <w:rsid w:val="00E226B4"/>
    <w:rsid w:val="00E22A19"/>
    <w:rsid w:val="00E22A72"/>
    <w:rsid w:val="00E22E84"/>
    <w:rsid w:val="00E22E89"/>
    <w:rsid w:val="00E23E3A"/>
    <w:rsid w:val="00E2505B"/>
    <w:rsid w:val="00E26CF4"/>
    <w:rsid w:val="00E273D6"/>
    <w:rsid w:val="00E30331"/>
    <w:rsid w:val="00E30882"/>
    <w:rsid w:val="00E30985"/>
    <w:rsid w:val="00E32808"/>
    <w:rsid w:val="00E32ADC"/>
    <w:rsid w:val="00E32F91"/>
    <w:rsid w:val="00E3374D"/>
    <w:rsid w:val="00E355EC"/>
    <w:rsid w:val="00E3622D"/>
    <w:rsid w:val="00E37A43"/>
    <w:rsid w:val="00E41CFF"/>
    <w:rsid w:val="00E41D3E"/>
    <w:rsid w:val="00E42A55"/>
    <w:rsid w:val="00E43184"/>
    <w:rsid w:val="00E43A57"/>
    <w:rsid w:val="00E43E5B"/>
    <w:rsid w:val="00E43FAA"/>
    <w:rsid w:val="00E440FC"/>
    <w:rsid w:val="00E44C5E"/>
    <w:rsid w:val="00E47F7F"/>
    <w:rsid w:val="00E53441"/>
    <w:rsid w:val="00E53FD2"/>
    <w:rsid w:val="00E54477"/>
    <w:rsid w:val="00E547C9"/>
    <w:rsid w:val="00E549A0"/>
    <w:rsid w:val="00E554AE"/>
    <w:rsid w:val="00E5594D"/>
    <w:rsid w:val="00E5680C"/>
    <w:rsid w:val="00E57B3F"/>
    <w:rsid w:val="00E60B72"/>
    <w:rsid w:val="00E61C92"/>
    <w:rsid w:val="00E640EB"/>
    <w:rsid w:val="00E653C9"/>
    <w:rsid w:val="00E667E3"/>
    <w:rsid w:val="00E708DC"/>
    <w:rsid w:val="00E71E8E"/>
    <w:rsid w:val="00E725E9"/>
    <w:rsid w:val="00E72621"/>
    <w:rsid w:val="00E741BE"/>
    <w:rsid w:val="00E744F0"/>
    <w:rsid w:val="00E744F3"/>
    <w:rsid w:val="00E74789"/>
    <w:rsid w:val="00E74C2E"/>
    <w:rsid w:val="00E758EE"/>
    <w:rsid w:val="00E759D0"/>
    <w:rsid w:val="00E75F9B"/>
    <w:rsid w:val="00E760B3"/>
    <w:rsid w:val="00E769B7"/>
    <w:rsid w:val="00E76BBB"/>
    <w:rsid w:val="00E818B6"/>
    <w:rsid w:val="00E81BDB"/>
    <w:rsid w:val="00E82EED"/>
    <w:rsid w:val="00E8502E"/>
    <w:rsid w:val="00E85FD5"/>
    <w:rsid w:val="00E901CC"/>
    <w:rsid w:val="00E91891"/>
    <w:rsid w:val="00E91E87"/>
    <w:rsid w:val="00E9208E"/>
    <w:rsid w:val="00E92CB7"/>
    <w:rsid w:val="00E9385E"/>
    <w:rsid w:val="00E955D9"/>
    <w:rsid w:val="00E95F5D"/>
    <w:rsid w:val="00E969C8"/>
    <w:rsid w:val="00E976F7"/>
    <w:rsid w:val="00E97D81"/>
    <w:rsid w:val="00EA05B1"/>
    <w:rsid w:val="00EA1156"/>
    <w:rsid w:val="00EA18A5"/>
    <w:rsid w:val="00EA1C54"/>
    <w:rsid w:val="00EA39C5"/>
    <w:rsid w:val="00EA404E"/>
    <w:rsid w:val="00EA5706"/>
    <w:rsid w:val="00EA6BE4"/>
    <w:rsid w:val="00EB0E91"/>
    <w:rsid w:val="00EB2636"/>
    <w:rsid w:val="00EB39F3"/>
    <w:rsid w:val="00EB3FAD"/>
    <w:rsid w:val="00EB4531"/>
    <w:rsid w:val="00EB45C0"/>
    <w:rsid w:val="00EB4620"/>
    <w:rsid w:val="00EB718F"/>
    <w:rsid w:val="00EB7B66"/>
    <w:rsid w:val="00EC0E1D"/>
    <w:rsid w:val="00EC34BB"/>
    <w:rsid w:val="00EC38CB"/>
    <w:rsid w:val="00EC3E1D"/>
    <w:rsid w:val="00EC7FAE"/>
    <w:rsid w:val="00ED03D2"/>
    <w:rsid w:val="00ED049E"/>
    <w:rsid w:val="00ED20A5"/>
    <w:rsid w:val="00ED2CAB"/>
    <w:rsid w:val="00ED30EB"/>
    <w:rsid w:val="00ED59E8"/>
    <w:rsid w:val="00ED5C8F"/>
    <w:rsid w:val="00ED5FAD"/>
    <w:rsid w:val="00ED7C4B"/>
    <w:rsid w:val="00EE2326"/>
    <w:rsid w:val="00EE37B6"/>
    <w:rsid w:val="00EE49BE"/>
    <w:rsid w:val="00EE5C01"/>
    <w:rsid w:val="00EE61FB"/>
    <w:rsid w:val="00EE6D20"/>
    <w:rsid w:val="00EE7777"/>
    <w:rsid w:val="00EF01F0"/>
    <w:rsid w:val="00EF112B"/>
    <w:rsid w:val="00EF20F7"/>
    <w:rsid w:val="00EF2B0C"/>
    <w:rsid w:val="00EF4C8E"/>
    <w:rsid w:val="00EF4CCD"/>
    <w:rsid w:val="00EF4E7E"/>
    <w:rsid w:val="00EF4FF0"/>
    <w:rsid w:val="00EF6DCF"/>
    <w:rsid w:val="00EF6F9B"/>
    <w:rsid w:val="00F0056D"/>
    <w:rsid w:val="00F03307"/>
    <w:rsid w:val="00F051A0"/>
    <w:rsid w:val="00F06424"/>
    <w:rsid w:val="00F06433"/>
    <w:rsid w:val="00F06B3C"/>
    <w:rsid w:val="00F070BA"/>
    <w:rsid w:val="00F07FE3"/>
    <w:rsid w:val="00F13E1C"/>
    <w:rsid w:val="00F13FE8"/>
    <w:rsid w:val="00F15BB1"/>
    <w:rsid w:val="00F166B2"/>
    <w:rsid w:val="00F17997"/>
    <w:rsid w:val="00F210AB"/>
    <w:rsid w:val="00F22B2B"/>
    <w:rsid w:val="00F22EE8"/>
    <w:rsid w:val="00F23979"/>
    <w:rsid w:val="00F24A13"/>
    <w:rsid w:val="00F25149"/>
    <w:rsid w:val="00F26FDA"/>
    <w:rsid w:val="00F31B95"/>
    <w:rsid w:val="00F33234"/>
    <w:rsid w:val="00F33869"/>
    <w:rsid w:val="00F34F00"/>
    <w:rsid w:val="00F3621A"/>
    <w:rsid w:val="00F367BF"/>
    <w:rsid w:val="00F36B9A"/>
    <w:rsid w:val="00F425C2"/>
    <w:rsid w:val="00F439AB"/>
    <w:rsid w:val="00F44037"/>
    <w:rsid w:val="00F45DA6"/>
    <w:rsid w:val="00F46244"/>
    <w:rsid w:val="00F4676F"/>
    <w:rsid w:val="00F474F7"/>
    <w:rsid w:val="00F5017C"/>
    <w:rsid w:val="00F50A46"/>
    <w:rsid w:val="00F50C17"/>
    <w:rsid w:val="00F517DD"/>
    <w:rsid w:val="00F53653"/>
    <w:rsid w:val="00F5437D"/>
    <w:rsid w:val="00F54A83"/>
    <w:rsid w:val="00F54FFF"/>
    <w:rsid w:val="00F6081B"/>
    <w:rsid w:val="00F64407"/>
    <w:rsid w:val="00F64F4B"/>
    <w:rsid w:val="00F6552A"/>
    <w:rsid w:val="00F7322D"/>
    <w:rsid w:val="00F73D17"/>
    <w:rsid w:val="00F75A40"/>
    <w:rsid w:val="00F76127"/>
    <w:rsid w:val="00F7788A"/>
    <w:rsid w:val="00F77CAA"/>
    <w:rsid w:val="00F809C4"/>
    <w:rsid w:val="00F80EC0"/>
    <w:rsid w:val="00F83169"/>
    <w:rsid w:val="00F853CA"/>
    <w:rsid w:val="00F85BB5"/>
    <w:rsid w:val="00F87F0F"/>
    <w:rsid w:val="00F923DF"/>
    <w:rsid w:val="00F92A79"/>
    <w:rsid w:val="00F95D30"/>
    <w:rsid w:val="00F9724D"/>
    <w:rsid w:val="00FA03BE"/>
    <w:rsid w:val="00FA22E4"/>
    <w:rsid w:val="00FA2304"/>
    <w:rsid w:val="00FA32E3"/>
    <w:rsid w:val="00FA3806"/>
    <w:rsid w:val="00FA39E1"/>
    <w:rsid w:val="00FA3A44"/>
    <w:rsid w:val="00FA3F4B"/>
    <w:rsid w:val="00FA5C25"/>
    <w:rsid w:val="00FA66CA"/>
    <w:rsid w:val="00FB1F71"/>
    <w:rsid w:val="00FB261D"/>
    <w:rsid w:val="00FB2D5D"/>
    <w:rsid w:val="00FB3A9D"/>
    <w:rsid w:val="00FB60A2"/>
    <w:rsid w:val="00FB63D8"/>
    <w:rsid w:val="00FB680D"/>
    <w:rsid w:val="00FB6982"/>
    <w:rsid w:val="00FC0B44"/>
    <w:rsid w:val="00FC116C"/>
    <w:rsid w:val="00FC1CA9"/>
    <w:rsid w:val="00FC1FEF"/>
    <w:rsid w:val="00FC4353"/>
    <w:rsid w:val="00FC5A16"/>
    <w:rsid w:val="00FC6F1C"/>
    <w:rsid w:val="00FC7348"/>
    <w:rsid w:val="00FC771E"/>
    <w:rsid w:val="00FD0370"/>
    <w:rsid w:val="00FD0DFE"/>
    <w:rsid w:val="00FD1950"/>
    <w:rsid w:val="00FD1954"/>
    <w:rsid w:val="00FD28A4"/>
    <w:rsid w:val="00FD43B5"/>
    <w:rsid w:val="00FD6CDD"/>
    <w:rsid w:val="00FD7A44"/>
    <w:rsid w:val="00FE003D"/>
    <w:rsid w:val="00FE0497"/>
    <w:rsid w:val="00FE19E4"/>
    <w:rsid w:val="00FE20D9"/>
    <w:rsid w:val="00FF023D"/>
    <w:rsid w:val="00FF02B0"/>
    <w:rsid w:val="00FF1110"/>
    <w:rsid w:val="00FF2CB9"/>
    <w:rsid w:val="00FF3897"/>
    <w:rsid w:val="00FF5407"/>
    <w:rsid w:val="00FF6621"/>
    <w:rsid w:val="00FF73EF"/>
    <w:rsid w:val="00FF77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45F0D7"/>
  <w14:defaultImageDpi w14:val="330"/>
  <w15:docId w15:val="{913A8655-9FA9-43DF-8C28-E1D961FB4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SimSun" w:hAnsi="New York"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C9"/>
    <w:pPr>
      <w:spacing w:after="120"/>
    </w:pPr>
    <w:rPr>
      <w:rFonts w:ascii="Arial" w:hAnsi="Arial"/>
      <w:sz w:val="24"/>
    </w:rPr>
  </w:style>
  <w:style w:type="paragraph" w:styleId="Heading1">
    <w:name w:val="heading 1"/>
    <w:basedOn w:val="Normal"/>
    <w:next w:val="Normal"/>
    <w:link w:val="Heading1Char"/>
    <w:uiPriority w:val="9"/>
    <w:qFormat/>
    <w:rsid w:val="00902A13"/>
    <w:pPr>
      <w:keepNext/>
      <w:keepLines/>
      <w:spacing w:before="240" w:after="60"/>
      <w:outlineLvl w:val="0"/>
    </w:pPr>
    <w:rPr>
      <w:rFonts w:eastAsiaTheme="majorEastAsia" w:cstheme="majorBidi"/>
      <w:b/>
      <w:bCs/>
      <w:szCs w:val="24"/>
      <w:u w:val="single"/>
    </w:rPr>
  </w:style>
  <w:style w:type="paragraph" w:styleId="Heading2">
    <w:name w:val="heading 2"/>
    <w:basedOn w:val="Normal"/>
    <w:next w:val="Normal"/>
    <w:link w:val="Heading2Char"/>
    <w:uiPriority w:val="9"/>
    <w:unhideWhenUsed/>
    <w:qFormat/>
    <w:rsid w:val="00AA6274"/>
    <w:pPr>
      <w:keepNext/>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paragraph" w:styleId="Header">
    <w:name w:val="header"/>
    <w:basedOn w:val="Normal"/>
    <w:rsid w:val="00B473AF"/>
    <w:pPr>
      <w:keepNext/>
      <w:spacing w:before="240"/>
      <w:ind w:left="446" w:hanging="446"/>
    </w:pPr>
    <w:rPr>
      <w:color w:val="000000"/>
      <w:u w:val="single"/>
    </w:rPr>
  </w:style>
  <w:style w:type="paragraph" w:styleId="DocumentMap">
    <w:name w:val="Document Map"/>
    <w:basedOn w:val="Normal"/>
    <w:semiHidden/>
    <w:pPr>
      <w:shd w:val="clear" w:color="auto" w:fill="000080"/>
    </w:pPr>
    <w:rPr>
      <w:rFonts w:ascii="Tahoma" w:hAnsi="Tahoma"/>
    </w:rPr>
  </w:style>
  <w:style w:type="character" w:styleId="Hyperlink">
    <w:name w:val="Hyperlink"/>
    <w:rsid w:val="009C2957"/>
    <w:rPr>
      <w:color w:val="0000FF"/>
      <w:u w:val="single"/>
    </w:rPr>
  </w:style>
  <w:style w:type="paragraph" w:styleId="BalloonText">
    <w:name w:val="Balloon Text"/>
    <w:basedOn w:val="Normal"/>
    <w:semiHidden/>
    <w:rsid w:val="002D70ED"/>
    <w:rPr>
      <w:rFonts w:ascii="Tahoma" w:hAnsi="Tahoma" w:cs="Tahoma"/>
      <w:sz w:val="16"/>
      <w:szCs w:val="16"/>
    </w:rPr>
  </w:style>
  <w:style w:type="character" w:styleId="CommentReference">
    <w:name w:val="annotation reference"/>
    <w:semiHidden/>
    <w:rsid w:val="00E960BC"/>
    <w:rPr>
      <w:sz w:val="16"/>
      <w:szCs w:val="16"/>
    </w:rPr>
  </w:style>
  <w:style w:type="paragraph" w:styleId="CommentText">
    <w:name w:val="annotation text"/>
    <w:basedOn w:val="Normal"/>
    <w:semiHidden/>
    <w:rsid w:val="00E960BC"/>
    <w:rPr>
      <w:sz w:val="20"/>
    </w:rPr>
  </w:style>
  <w:style w:type="paragraph" w:styleId="CommentSubject">
    <w:name w:val="annotation subject"/>
    <w:basedOn w:val="CommentText"/>
    <w:next w:val="CommentText"/>
    <w:semiHidden/>
    <w:rsid w:val="00E960BC"/>
    <w:rPr>
      <w:b/>
      <w:bCs/>
    </w:rPr>
  </w:style>
  <w:style w:type="character" w:styleId="HTMLCite">
    <w:name w:val="HTML Cite"/>
    <w:rsid w:val="0084104D"/>
    <w:rPr>
      <w:i/>
    </w:rPr>
  </w:style>
  <w:style w:type="paragraph" w:customStyle="1" w:styleId="EPRIHeading9">
    <w:name w:val="EPRI Heading 9"/>
    <w:basedOn w:val="Normal"/>
    <w:rsid w:val="00CD75B3"/>
    <w:pPr>
      <w:numPr>
        <w:numId w:val="1"/>
      </w:numPr>
    </w:pPr>
  </w:style>
  <w:style w:type="table" w:styleId="TableGrid">
    <w:name w:val="Table Grid"/>
    <w:basedOn w:val="TableNormal"/>
    <w:rsid w:val="002D6B12"/>
    <w:pPr>
      <w:spacing w:after="120"/>
    </w:pPr>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onItem">
    <w:name w:val="Action Item"/>
    <w:basedOn w:val="Normal"/>
    <w:qFormat/>
    <w:rsid w:val="00A02C87"/>
    <w:pPr>
      <w:numPr>
        <w:numId w:val="2"/>
      </w:numPr>
      <w:ind w:left="360"/>
      <w:contextualSpacing/>
    </w:pPr>
  </w:style>
  <w:style w:type="paragraph" w:styleId="ListParagraph">
    <w:name w:val="List Paragraph"/>
    <w:basedOn w:val="Normal"/>
    <w:uiPriority w:val="34"/>
    <w:qFormat/>
    <w:rsid w:val="00A02C87"/>
    <w:pPr>
      <w:ind w:left="720"/>
      <w:contextualSpacing/>
    </w:pPr>
  </w:style>
  <w:style w:type="character" w:customStyle="1" w:styleId="Heading1Char">
    <w:name w:val="Heading 1 Char"/>
    <w:basedOn w:val="DefaultParagraphFont"/>
    <w:link w:val="Heading1"/>
    <w:uiPriority w:val="9"/>
    <w:rsid w:val="00902A13"/>
    <w:rPr>
      <w:rFonts w:ascii="Arial" w:eastAsiaTheme="majorEastAsia" w:hAnsi="Arial" w:cstheme="majorBidi"/>
      <w:b/>
      <w:bCs/>
      <w:sz w:val="24"/>
      <w:szCs w:val="24"/>
      <w:u w:val="single"/>
    </w:rPr>
  </w:style>
  <w:style w:type="character" w:customStyle="1" w:styleId="Heading2Char">
    <w:name w:val="Heading 2 Char"/>
    <w:basedOn w:val="DefaultParagraphFont"/>
    <w:link w:val="Heading2"/>
    <w:uiPriority w:val="9"/>
    <w:rsid w:val="00AA6274"/>
    <w:rPr>
      <w:rFonts w:ascii="Arial" w:hAnsi="Arial"/>
      <w:sz w:val="24"/>
      <w:u w:val="single"/>
    </w:rPr>
  </w:style>
  <w:style w:type="character" w:customStyle="1" w:styleId="FooterChar">
    <w:name w:val="Footer Char"/>
    <w:basedOn w:val="DefaultParagraphFont"/>
    <w:link w:val="Footer"/>
    <w:uiPriority w:val="99"/>
    <w:rsid w:val="00BD02E2"/>
    <w:rPr>
      <w:rFonts w:ascii="Arial" w:hAnsi="Arial"/>
      <w:sz w:val="24"/>
    </w:rPr>
  </w:style>
  <w:style w:type="character" w:styleId="UnresolvedMention">
    <w:name w:val="Unresolved Mention"/>
    <w:basedOn w:val="DefaultParagraphFont"/>
    <w:uiPriority w:val="99"/>
    <w:semiHidden/>
    <w:unhideWhenUsed/>
    <w:rsid w:val="00130211"/>
    <w:rPr>
      <w:color w:val="808080"/>
      <w:shd w:val="clear" w:color="auto" w:fill="E6E6E6"/>
    </w:rPr>
  </w:style>
  <w:style w:type="paragraph" w:customStyle="1" w:styleId="BodyNormal">
    <w:name w:val="Body Normal"/>
    <w:basedOn w:val="Normal"/>
    <w:link w:val="BodyNormalChar"/>
    <w:qFormat/>
    <w:rsid w:val="00385B14"/>
    <w:pPr>
      <w:spacing w:before="120" w:line="276" w:lineRule="auto"/>
      <w:ind w:firstLine="450"/>
    </w:pPr>
    <w:rPr>
      <w:rFonts w:asciiTheme="minorHAnsi" w:eastAsiaTheme="minorHAnsi" w:hAnsiTheme="minorHAnsi" w:cstheme="minorBidi"/>
      <w:szCs w:val="24"/>
    </w:rPr>
  </w:style>
  <w:style w:type="character" w:customStyle="1" w:styleId="BodyNormalChar">
    <w:name w:val="Body Normal Char"/>
    <w:basedOn w:val="DefaultParagraphFont"/>
    <w:link w:val="BodyNormal"/>
    <w:rsid w:val="00385B14"/>
    <w:rPr>
      <w:rFonts w:asciiTheme="minorHAnsi" w:eastAsiaTheme="minorHAnsi" w:hAnsiTheme="minorHAnsi" w:cstheme="minorBidi"/>
      <w:sz w:val="24"/>
      <w:szCs w:val="24"/>
    </w:rPr>
  </w:style>
  <w:style w:type="paragraph" w:styleId="NormalWeb">
    <w:name w:val="Normal (Web)"/>
    <w:basedOn w:val="Normal"/>
    <w:uiPriority w:val="99"/>
    <w:semiHidden/>
    <w:unhideWhenUsed/>
    <w:rsid w:val="005E1B69"/>
    <w:rPr>
      <w:rFonts w:ascii="Times New Roman" w:hAnsi="Times New Roman"/>
      <w:szCs w:val="24"/>
    </w:rPr>
  </w:style>
  <w:style w:type="paragraph" w:styleId="FootnoteText">
    <w:name w:val="footnote text"/>
    <w:basedOn w:val="Normal"/>
    <w:link w:val="FootnoteTextChar"/>
    <w:uiPriority w:val="99"/>
    <w:semiHidden/>
    <w:unhideWhenUsed/>
    <w:rsid w:val="00AA1BE5"/>
    <w:pPr>
      <w:spacing w:after="0"/>
    </w:pPr>
    <w:rPr>
      <w:sz w:val="20"/>
    </w:rPr>
  </w:style>
  <w:style w:type="character" w:customStyle="1" w:styleId="FootnoteTextChar">
    <w:name w:val="Footnote Text Char"/>
    <w:basedOn w:val="DefaultParagraphFont"/>
    <w:link w:val="FootnoteText"/>
    <w:uiPriority w:val="99"/>
    <w:semiHidden/>
    <w:rsid w:val="00AA1BE5"/>
    <w:rPr>
      <w:rFonts w:ascii="Arial" w:hAnsi="Arial"/>
    </w:rPr>
  </w:style>
  <w:style w:type="character" w:styleId="FootnoteReference">
    <w:name w:val="footnote reference"/>
    <w:basedOn w:val="DefaultParagraphFont"/>
    <w:uiPriority w:val="99"/>
    <w:semiHidden/>
    <w:unhideWhenUsed/>
    <w:rsid w:val="00AA1BE5"/>
    <w:rPr>
      <w:vertAlign w:val="superscript"/>
    </w:rPr>
  </w:style>
  <w:style w:type="paragraph" w:styleId="Revision">
    <w:name w:val="Revision"/>
    <w:hidden/>
    <w:uiPriority w:val="99"/>
    <w:semiHidden/>
    <w:rsid w:val="008720FC"/>
    <w:rPr>
      <w:rFonts w:ascii="Arial" w:hAnsi="Arial"/>
      <w:sz w:val="24"/>
    </w:rPr>
  </w:style>
  <w:style w:type="paragraph" w:styleId="Caption">
    <w:name w:val="caption"/>
    <w:basedOn w:val="Normal"/>
    <w:next w:val="Normal"/>
    <w:uiPriority w:val="35"/>
    <w:unhideWhenUsed/>
    <w:qFormat/>
    <w:rsid w:val="00965E96"/>
    <w:pPr>
      <w:spacing w:after="200"/>
    </w:pPr>
    <w:rPr>
      <w:i/>
      <w:iCs/>
      <w:color w:val="1F497D" w:themeColor="text2"/>
      <w:sz w:val="18"/>
      <w:szCs w:val="18"/>
    </w:rPr>
  </w:style>
  <w:style w:type="paragraph" w:customStyle="1" w:styleId="MTDisplayEquation">
    <w:name w:val="MTDisplayEquation"/>
    <w:basedOn w:val="Normal"/>
    <w:next w:val="Normal"/>
    <w:link w:val="MTDisplayEquationChar"/>
    <w:rsid w:val="0079200F"/>
    <w:pPr>
      <w:tabs>
        <w:tab w:val="center" w:pos="4680"/>
        <w:tab w:val="right" w:pos="9360"/>
      </w:tabs>
      <w:jc w:val="right"/>
    </w:pPr>
    <w:rPr>
      <w:rFonts w:ascii="Times New Roman" w:hAnsi="Times New Roman"/>
    </w:rPr>
  </w:style>
  <w:style w:type="character" w:customStyle="1" w:styleId="MTDisplayEquationChar">
    <w:name w:val="MTDisplayEquation Char"/>
    <w:basedOn w:val="DefaultParagraphFont"/>
    <w:link w:val="MTDisplayEquation"/>
    <w:rsid w:val="0079200F"/>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985983">
      <w:bodyDiv w:val="1"/>
      <w:marLeft w:val="0"/>
      <w:marRight w:val="0"/>
      <w:marTop w:val="0"/>
      <w:marBottom w:val="0"/>
      <w:divBdr>
        <w:top w:val="none" w:sz="0" w:space="0" w:color="auto"/>
        <w:left w:val="none" w:sz="0" w:space="0" w:color="auto"/>
        <w:bottom w:val="none" w:sz="0" w:space="0" w:color="auto"/>
        <w:right w:val="none" w:sz="0" w:space="0" w:color="auto"/>
      </w:divBdr>
    </w:div>
    <w:div w:id="858815406">
      <w:bodyDiv w:val="1"/>
      <w:marLeft w:val="0"/>
      <w:marRight w:val="0"/>
      <w:marTop w:val="0"/>
      <w:marBottom w:val="0"/>
      <w:divBdr>
        <w:top w:val="none" w:sz="0" w:space="0" w:color="auto"/>
        <w:left w:val="none" w:sz="0" w:space="0" w:color="auto"/>
        <w:bottom w:val="none" w:sz="0" w:space="0" w:color="auto"/>
        <w:right w:val="none" w:sz="0" w:space="0" w:color="auto"/>
      </w:divBdr>
      <w:divsChild>
        <w:div w:id="870192664">
          <w:marLeft w:val="0"/>
          <w:marRight w:val="0"/>
          <w:marTop w:val="0"/>
          <w:marBottom w:val="0"/>
          <w:divBdr>
            <w:top w:val="none" w:sz="0" w:space="0" w:color="auto"/>
            <w:left w:val="none" w:sz="0" w:space="0" w:color="auto"/>
            <w:bottom w:val="none" w:sz="0" w:space="0" w:color="auto"/>
            <w:right w:val="none" w:sz="0" w:space="0" w:color="auto"/>
          </w:divBdr>
          <w:divsChild>
            <w:div w:id="1704597857">
              <w:marLeft w:val="0"/>
              <w:marRight w:val="0"/>
              <w:marTop w:val="0"/>
              <w:marBottom w:val="0"/>
              <w:divBdr>
                <w:top w:val="none" w:sz="0" w:space="0" w:color="auto"/>
                <w:left w:val="none" w:sz="0" w:space="0" w:color="auto"/>
                <w:bottom w:val="none" w:sz="0" w:space="0" w:color="auto"/>
                <w:right w:val="none" w:sz="0" w:space="0" w:color="auto"/>
              </w:divBdr>
              <w:divsChild>
                <w:div w:id="7158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6403">
      <w:bodyDiv w:val="1"/>
      <w:marLeft w:val="0"/>
      <w:marRight w:val="0"/>
      <w:marTop w:val="0"/>
      <w:marBottom w:val="0"/>
      <w:divBdr>
        <w:top w:val="none" w:sz="0" w:space="0" w:color="auto"/>
        <w:left w:val="none" w:sz="0" w:space="0" w:color="auto"/>
        <w:bottom w:val="none" w:sz="0" w:space="0" w:color="auto"/>
        <w:right w:val="none" w:sz="0" w:space="0" w:color="auto"/>
      </w:divBdr>
      <w:divsChild>
        <w:div w:id="1120420146">
          <w:marLeft w:val="0"/>
          <w:marRight w:val="0"/>
          <w:marTop w:val="0"/>
          <w:marBottom w:val="0"/>
          <w:divBdr>
            <w:top w:val="none" w:sz="0" w:space="0" w:color="auto"/>
            <w:left w:val="none" w:sz="0" w:space="0" w:color="auto"/>
            <w:bottom w:val="none" w:sz="0" w:space="0" w:color="auto"/>
            <w:right w:val="none" w:sz="0" w:space="0" w:color="auto"/>
          </w:divBdr>
          <w:divsChild>
            <w:div w:id="385764289">
              <w:marLeft w:val="0"/>
              <w:marRight w:val="0"/>
              <w:marTop w:val="0"/>
              <w:marBottom w:val="0"/>
              <w:divBdr>
                <w:top w:val="none" w:sz="0" w:space="0" w:color="auto"/>
                <w:left w:val="none" w:sz="0" w:space="0" w:color="auto"/>
                <w:bottom w:val="none" w:sz="0" w:space="0" w:color="auto"/>
                <w:right w:val="none" w:sz="0" w:space="0" w:color="auto"/>
              </w:divBdr>
              <w:divsChild>
                <w:div w:id="16622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7978">
      <w:bodyDiv w:val="1"/>
      <w:marLeft w:val="0"/>
      <w:marRight w:val="0"/>
      <w:marTop w:val="0"/>
      <w:marBottom w:val="0"/>
      <w:divBdr>
        <w:top w:val="none" w:sz="0" w:space="0" w:color="auto"/>
        <w:left w:val="none" w:sz="0" w:space="0" w:color="auto"/>
        <w:bottom w:val="none" w:sz="0" w:space="0" w:color="auto"/>
        <w:right w:val="none" w:sz="0" w:space="0" w:color="auto"/>
      </w:divBdr>
      <w:divsChild>
        <w:div w:id="137655847">
          <w:marLeft w:val="0"/>
          <w:marRight w:val="0"/>
          <w:marTop w:val="0"/>
          <w:marBottom w:val="0"/>
          <w:divBdr>
            <w:top w:val="none" w:sz="0" w:space="0" w:color="auto"/>
            <w:left w:val="none" w:sz="0" w:space="0" w:color="auto"/>
            <w:bottom w:val="none" w:sz="0" w:space="0" w:color="auto"/>
            <w:right w:val="none" w:sz="0" w:space="0" w:color="auto"/>
          </w:divBdr>
          <w:divsChild>
            <w:div w:id="1888643660">
              <w:marLeft w:val="0"/>
              <w:marRight w:val="0"/>
              <w:marTop w:val="0"/>
              <w:marBottom w:val="0"/>
              <w:divBdr>
                <w:top w:val="none" w:sz="0" w:space="0" w:color="auto"/>
                <w:left w:val="none" w:sz="0" w:space="0" w:color="auto"/>
                <w:bottom w:val="none" w:sz="0" w:space="0" w:color="auto"/>
                <w:right w:val="none" w:sz="0" w:space="0" w:color="auto"/>
              </w:divBdr>
              <w:divsChild>
                <w:div w:id="1187015644">
                  <w:marLeft w:val="0"/>
                  <w:marRight w:val="0"/>
                  <w:marTop w:val="0"/>
                  <w:marBottom w:val="0"/>
                  <w:divBdr>
                    <w:top w:val="none" w:sz="0" w:space="0" w:color="auto"/>
                    <w:left w:val="none" w:sz="0" w:space="0" w:color="auto"/>
                    <w:bottom w:val="none" w:sz="0" w:space="0" w:color="auto"/>
                    <w:right w:val="none" w:sz="0" w:space="0" w:color="auto"/>
                  </w:divBdr>
                  <w:divsChild>
                    <w:div w:id="10196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51546">
      <w:bodyDiv w:val="1"/>
      <w:marLeft w:val="0"/>
      <w:marRight w:val="0"/>
      <w:marTop w:val="0"/>
      <w:marBottom w:val="0"/>
      <w:divBdr>
        <w:top w:val="none" w:sz="0" w:space="0" w:color="auto"/>
        <w:left w:val="none" w:sz="0" w:space="0" w:color="auto"/>
        <w:bottom w:val="none" w:sz="0" w:space="0" w:color="auto"/>
        <w:right w:val="none" w:sz="0" w:space="0" w:color="auto"/>
      </w:divBdr>
    </w:div>
    <w:div w:id="1822624261">
      <w:bodyDiv w:val="1"/>
      <w:marLeft w:val="0"/>
      <w:marRight w:val="0"/>
      <w:marTop w:val="0"/>
      <w:marBottom w:val="0"/>
      <w:divBdr>
        <w:top w:val="none" w:sz="0" w:space="0" w:color="auto"/>
        <w:left w:val="none" w:sz="0" w:space="0" w:color="auto"/>
        <w:bottom w:val="none" w:sz="0" w:space="0" w:color="auto"/>
        <w:right w:val="none" w:sz="0" w:space="0" w:color="auto"/>
      </w:divBdr>
      <w:divsChild>
        <w:div w:id="987393862">
          <w:marLeft w:val="0"/>
          <w:marRight w:val="0"/>
          <w:marTop w:val="0"/>
          <w:marBottom w:val="0"/>
          <w:divBdr>
            <w:top w:val="none" w:sz="0" w:space="0" w:color="auto"/>
            <w:left w:val="none" w:sz="0" w:space="0" w:color="auto"/>
            <w:bottom w:val="none" w:sz="0" w:space="0" w:color="auto"/>
            <w:right w:val="none" w:sz="0" w:space="0" w:color="auto"/>
          </w:divBdr>
          <w:divsChild>
            <w:div w:id="204877048">
              <w:marLeft w:val="0"/>
              <w:marRight w:val="0"/>
              <w:marTop w:val="0"/>
              <w:marBottom w:val="0"/>
              <w:divBdr>
                <w:top w:val="none" w:sz="0" w:space="0" w:color="auto"/>
                <w:left w:val="none" w:sz="0" w:space="0" w:color="auto"/>
                <w:bottom w:val="none" w:sz="0" w:space="0" w:color="auto"/>
                <w:right w:val="none" w:sz="0" w:space="0" w:color="auto"/>
              </w:divBdr>
              <w:divsChild>
                <w:div w:id="178157460">
                  <w:marLeft w:val="0"/>
                  <w:marRight w:val="0"/>
                  <w:marTop w:val="0"/>
                  <w:marBottom w:val="0"/>
                  <w:divBdr>
                    <w:top w:val="none" w:sz="0" w:space="0" w:color="auto"/>
                    <w:left w:val="none" w:sz="0" w:space="0" w:color="auto"/>
                    <w:bottom w:val="none" w:sz="0" w:space="0" w:color="auto"/>
                    <w:right w:val="none" w:sz="0" w:space="0" w:color="auto"/>
                  </w:divBdr>
                  <w:divsChild>
                    <w:div w:id="199009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4.wmf"/><Relationship Id="rId159" Type="http://schemas.openxmlformats.org/officeDocument/2006/relationships/hyperlink" Target="https://solarforecastarbiter.org/usecases/" TargetMode="External"/><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59.wmf"/><Relationship Id="rId149" Type="http://schemas.openxmlformats.org/officeDocument/2006/relationships/oleObject" Target="embeddings/oleObject73.bin"/><Relationship Id="rId5" Type="http://schemas.openxmlformats.org/officeDocument/2006/relationships/webSettings" Target="webSettings.xml"/><Relationship Id="rId95" Type="http://schemas.openxmlformats.org/officeDocument/2006/relationships/image" Target="media/image44.wmf"/><Relationship Id="rId160" Type="http://schemas.openxmlformats.org/officeDocument/2006/relationships/hyperlink" Target="http://opensky.ucar.edu/islandora/object/conference%3A3331/datastream/PDF/download/citation.pdf" TargetMode="External"/><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4.wmf"/><Relationship Id="rId139" Type="http://schemas.openxmlformats.org/officeDocument/2006/relationships/oleObject" Target="embeddings/oleObject68.bin"/><Relationship Id="rId85" Type="http://schemas.openxmlformats.org/officeDocument/2006/relationships/oleObject" Target="embeddings/oleObject39.bin"/><Relationship Id="rId150" Type="http://schemas.openxmlformats.org/officeDocument/2006/relationships/image" Target="media/image70.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image" Target="media/image50.wmf"/><Relationship Id="rId124" Type="http://schemas.openxmlformats.org/officeDocument/2006/relationships/image" Target="media/image57.wmf"/><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oleObject" Target="embeddings/oleObject45.bin"/><Relationship Id="rId140" Type="http://schemas.openxmlformats.org/officeDocument/2006/relationships/image" Target="media/image65.wmf"/><Relationship Id="rId145" Type="http://schemas.openxmlformats.org/officeDocument/2006/relationships/oleObject" Target="embeddings/oleObject71.bin"/><Relationship Id="rId161" Type="http://schemas.openxmlformats.org/officeDocument/2006/relationships/header" Target="header1.xml"/><Relationship Id="rId16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oleObject" Target="embeddings/oleObject58.bin"/><Relationship Id="rId44" Type="http://schemas.openxmlformats.org/officeDocument/2006/relationships/image" Target="media/image19.wmf"/><Relationship Id="rId60" Type="http://schemas.openxmlformats.org/officeDocument/2006/relationships/image" Target="media/image27.e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0.wmf"/><Relationship Id="rId135" Type="http://schemas.openxmlformats.org/officeDocument/2006/relationships/oleObject" Target="embeddings/oleObject66.bin"/><Relationship Id="rId151" Type="http://schemas.openxmlformats.org/officeDocument/2006/relationships/oleObject" Target="embeddings/oleObject74.bin"/><Relationship Id="rId156" Type="http://schemas.openxmlformats.org/officeDocument/2006/relationships/image" Target="media/image7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image" Target="media/image45.wmf"/><Relationship Id="rId104" Type="http://schemas.openxmlformats.org/officeDocument/2006/relationships/oleObject" Target="embeddings/oleObject49.bin"/><Relationship Id="rId120" Type="http://schemas.openxmlformats.org/officeDocument/2006/relationships/image" Target="media/image55.wmf"/><Relationship Id="rId125" Type="http://schemas.openxmlformats.org/officeDocument/2006/relationships/oleObject" Target="embeddings/oleObject61.bin"/><Relationship Id="rId141" Type="http://schemas.openxmlformats.org/officeDocument/2006/relationships/oleObject" Target="embeddings/oleObject69.bin"/><Relationship Id="rId146" Type="http://schemas.openxmlformats.org/officeDocument/2006/relationships/image" Target="media/image68.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image" Target="media/image63.wmf"/><Relationship Id="rId157" Type="http://schemas.openxmlformats.org/officeDocument/2006/relationships/oleObject" Target="embeddings/oleObject77.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image" Target="media/image58.wmf"/><Relationship Id="rId147" Type="http://schemas.openxmlformats.org/officeDocument/2006/relationships/oleObject" Target="embeddings/oleObject72.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image" Target="media/image66.wmf"/><Relationship Id="rId163" Type="http://schemas.openxmlformats.org/officeDocument/2006/relationships/footer" Target="footer2.xm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6.bin"/><Relationship Id="rId137" Type="http://schemas.openxmlformats.org/officeDocument/2006/relationships/oleObject" Target="embeddings/oleObject67.bin"/><Relationship Id="rId158" Type="http://schemas.openxmlformats.org/officeDocument/2006/relationships/hyperlink" Target="https://solarforecastarbiter.org/benchmarks/" TargetMode="Externa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3" Type="http://schemas.openxmlformats.org/officeDocument/2006/relationships/oleObject" Target="embeddings/oleObject7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6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oleObject" Target="embeddings/oleObject44.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image" Target="media/image56.wmf"/><Relationship Id="rId143" Type="http://schemas.openxmlformats.org/officeDocument/2006/relationships/oleObject" Target="embeddings/oleObject70.bin"/><Relationship Id="rId148" Type="http://schemas.openxmlformats.org/officeDocument/2006/relationships/image" Target="media/image69.wmf"/><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2.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image" Target="media/image67.wmf"/><Relationship Id="rId90" Type="http://schemas.openxmlformats.org/officeDocument/2006/relationships/image" Target="media/image42.wmf"/><Relationship Id="rId165" Type="http://schemas.microsoft.com/office/2011/relationships/people" Target="people.xml"/><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2.wmf"/><Relationship Id="rId80" Type="http://schemas.openxmlformats.org/officeDocument/2006/relationships/image" Target="media/image37.wmf"/><Relationship Id="rId155" Type="http://schemas.openxmlformats.org/officeDocument/2006/relationships/oleObject" Target="embeddings/oleObject7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7EC7B-6A71-E944-A114-96737953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Memorandum</vt:lpstr>
    </vt:vector>
  </TitlesOfParts>
  <Company>EPRI</Company>
  <LinksUpToDate>false</LinksUpToDate>
  <CharactersWithSpaces>17125</CharactersWithSpaces>
  <SharedDoc>false</SharedDoc>
  <HLinks>
    <vt:vector size="6" baseType="variant">
      <vt:variant>
        <vt:i4>3604582</vt:i4>
      </vt:variant>
      <vt:variant>
        <vt:i4>2048</vt:i4>
      </vt:variant>
      <vt:variant>
        <vt:i4>1025</vt:i4>
      </vt:variant>
      <vt:variant>
        <vt:i4>1</vt:i4>
      </vt:variant>
      <vt:variant>
        <vt:lpwstr>EPRI_Black_2005_fonts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epri</dc:creator>
  <cp:keywords/>
  <cp:lastModifiedBy>Holmgren, William F - (holmgren)</cp:lastModifiedBy>
  <cp:revision>2</cp:revision>
  <cp:lastPrinted>2008-02-28T21:02:00Z</cp:lastPrinted>
  <dcterms:created xsi:type="dcterms:W3CDTF">2019-04-09T18:20:00Z</dcterms:created>
  <dcterms:modified xsi:type="dcterms:W3CDTF">2019-04-09T18:20:00Z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5"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Times+Symbol 12.eqp</vt:lpwstr>
  </property>
  <property fmtid="{D5CDD505-2E9C-101B-9397-08002B2CF9AE}" pid="7" name="MTWinEqns">
    <vt:bool>true</vt:bool>
  </property>
</Properties>
</file>